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53699"/>
        <w:docPartObj>
          <w:docPartGallery w:val="Cover Pages"/>
          <w:docPartUnique/>
        </w:docPartObj>
      </w:sdtPr>
      <w:sdtContent>
        <w:p w14:paraId="662E2ECB" w14:textId="77777777" w:rsidR="009734F0" w:rsidRPr="0017294D" w:rsidRDefault="006B2864">
          <w:r w:rsidRPr="0017294D">
            <w:rPr>
              <w:noProof/>
              <w:lang w:eastAsia="fr-FR"/>
            </w:rPr>
            <mc:AlternateContent>
              <mc:Choice Requires="wps">
                <w:drawing>
                  <wp:anchor distT="0" distB="0" distL="114300" distR="114300" simplePos="0" relativeHeight="251663360" behindDoc="1" locked="0" layoutInCell="1" allowOverlap="1" wp14:anchorId="177FF731" wp14:editId="233ABDF6">
                    <wp:simplePos x="0" y="0"/>
                    <wp:positionH relativeFrom="page">
                      <wp:align>right</wp:align>
                    </wp:positionH>
                    <wp:positionV relativeFrom="page">
                      <wp:align>top</wp:align>
                    </wp:positionV>
                    <wp:extent cx="7534275" cy="10677525"/>
                    <wp:effectExtent l="0" t="0" r="9525"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06775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5C677" w14:textId="77777777" w:rsidR="001F5438" w:rsidRDefault="001F543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7FF731" id="Rectangle 466" o:spid="_x0000_s1026" style="position:absolute;margin-left:542.05pt;margin-top:0;width:593.25pt;height:840.7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" fillcolor="#deeaf6 [660]" stroked="f" strokeweight="1pt">
                    <v:fill color2="#9cc2e5 [1940]" rotate="t" focus="100%" type="gradient">
                      <o:fill v:ext="view" type="gradientUnscaled"/>
                    </v:fill>
                    <v:path arrowok="t"/>
                    <v:textbox inset="21.6pt,,21.6pt">
                      <w:txbxContent>
                        <w:p w14:paraId="3795C677" w14:textId="77777777" w:rsidR="001F5438" w:rsidRDefault="001F5438"/>
                      </w:txbxContent>
                    </v:textbox>
                    <w10:wrap anchorx="page" anchory="page"/>
                  </v:rect>
                </w:pict>
              </mc:Fallback>
            </mc:AlternateContent>
          </w:r>
          <w:r w:rsidR="009734F0" w:rsidRPr="0017294D">
            <w:rPr>
              <w:noProof/>
              <w:lang w:eastAsia="fr-FR"/>
            </w:rPr>
            <mc:AlternateContent>
              <mc:Choice Requires="wps">
                <w:drawing>
                  <wp:anchor distT="0" distB="0" distL="114300" distR="114300" simplePos="0" relativeHeight="251664384" behindDoc="0" locked="0" layoutInCell="1" allowOverlap="1" wp14:anchorId="1F9651D3" wp14:editId="64CDBB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1AEB87" w14:textId="77777777" w:rsidR="001F5438" w:rsidRDefault="001F5438">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F9651D3" id="_x0000_t202" coordsize="21600,21600" o:spt="202" path="m,l,21600r21600,l21600,xe">
                    <v:stroke joinstyle="miter"/>
                    <v:path gradientshapeok="t" o:connecttype="rect"/>
                  </v:shapetype>
                  <v:shape id="Zone de texte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bHRUbj4CAABvBAAADgAA&#10;AAAAAAAAAAAAAAAuAgAAZHJzL2Uyb0RvYy54bWxQSwECLQAUAAYACAAAACEAU822794AAAAEAQAA&#10;DwAAAAAAAAAAAAAAAACYBAAAZHJzL2Rvd25yZXYueG1sUEsFBgAAAAAEAAQA8wAAAKMFAAAAAA==&#10;" filled="f" stroked="f" strokeweight=".5pt">
                    <v:textbox style="mso-fit-shape-to-text:t">
                      <w:txbxContent>
                        <w:p w14:paraId="751AEB87" w14:textId="77777777" w:rsidR="001F5438" w:rsidRDefault="001F5438">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Mustapha NEZZARI</w:t>
                              </w:r>
                            </w:sdtContent>
                          </w:sdt>
                        </w:p>
                      </w:txbxContent>
                    </v:textbox>
                    <w10:wrap type="square" anchorx="page" anchory="page"/>
                  </v:shape>
                </w:pict>
              </mc:Fallback>
            </mc:AlternateContent>
          </w:r>
          <w:r w:rsidR="009734F0" w:rsidRPr="0017294D">
            <w:rPr>
              <w:noProof/>
              <w:lang w:eastAsia="fr-FR"/>
            </w:rPr>
            <mc:AlternateContent>
              <mc:Choice Requires="wps">
                <w:drawing>
                  <wp:anchor distT="0" distB="0" distL="114300" distR="114300" simplePos="0" relativeHeight="251660288" behindDoc="0" locked="0" layoutInCell="1" allowOverlap="1" wp14:anchorId="43A8CC7B" wp14:editId="3DB95D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6FBE" w14:textId="77777777" w:rsidR="001F5438" w:rsidRDefault="001F5438">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Dans ce compte rendu, vous trouverez les réponses aux exercices 1 et 2 du TP1. Chaque réponse est composée de la requête SQL, d’une capture d’écran du résultat et d’une explication de la requête</w:t>
                                    </w:r>
                                  </w:sdtContent>
                                </w:sdt>
                                <w:r>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8CC7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9336FBE" w14:textId="77777777" w:rsidR="001F5438" w:rsidRDefault="001F5438">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Dans ce compte rendu, vous trouverez les réponses aux exercices 1 et 2 du TP1. Chaque réponse est composée de la requête SQL, d’une capture d’écran du résultat et d’une explication de la requête</w:t>
                              </w:r>
                            </w:sdtContent>
                          </w:sdt>
                          <w:r>
                            <w:rPr>
                              <w:color w:val="FFFFFF" w:themeColor="background1"/>
                            </w:rPr>
                            <w:t>.</w:t>
                          </w:r>
                        </w:p>
                      </w:txbxContent>
                    </v:textbox>
                    <w10:wrap anchorx="page" anchory="page"/>
                  </v:rect>
                </w:pict>
              </mc:Fallback>
            </mc:AlternateContent>
          </w:r>
          <w:r w:rsidR="009734F0" w:rsidRPr="0017294D">
            <w:rPr>
              <w:noProof/>
              <w:lang w:eastAsia="fr-FR"/>
            </w:rPr>
            <mc:AlternateContent>
              <mc:Choice Requires="wps">
                <w:drawing>
                  <wp:anchor distT="0" distB="0" distL="114300" distR="114300" simplePos="0" relativeHeight="251659264" behindDoc="0" locked="0" layoutInCell="1" allowOverlap="1" wp14:anchorId="0B4CA620" wp14:editId="168DC4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95B55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9734F0" w:rsidRPr="0017294D">
            <w:rPr>
              <w:noProof/>
              <w:lang w:eastAsia="fr-FR"/>
            </w:rPr>
            <mc:AlternateContent>
              <mc:Choice Requires="wps">
                <w:drawing>
                  <wp:anchor distT="0" distB="0" distL="114300" distR="114300" simplePos="0" relativeHeight="251662336" behindDoc="0" locked="0" layoutInCell="1" allowOverlap="1" wp14:anchorId="57A65FC4" wp14:editId="24B4BB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196F6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9734F0" w:rsidRPr="0017294D">
            <w:rPr>
              <w:noProof/>
              <w:lang w:eastAsia="fr-FR"/>
            </w:rPr>
            <mc:AlternateContent>
              <mc:Choice Requires="wps">
                <w:drawing>
                  <wp:anchor distT="0" distB="0" distL="114300" distR="114300" simplePos="0" relativeHeight="251661312" behindDoc="0" locked="0" layoutInCell="1" allowOverlap="1" wp14:anchorId="448AA493" wp14:editId="15D86B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77777777" w:rsidR="001F5438" w:rsidRDefault="001F543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1F5438" w:rsidRDefault="001F543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48AA493"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7CFD03D" w14:textId="77777777" w:rsidR="001F5438" w:rsidRDefault="001F5438">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TP1</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1A74616B" w14:textId="77777777" w:rsidR="001F5438" w:rsidRDefault="001F543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v:textbox>
                    <w10:wrap type="square" anchorx="page" anchory="page"/>
                  </v:shape>
                </w:pict>
              </mc:Fallback>
            </mc:AlternateContent>
          </w:r>
        </w:p>
        <w:p w14:paraId="14C6197C" w14:textId="77777777" w:rsidR="009734F0" w:rsidRPr="0017294D" w:rsidRDefault="009734F0">
          <w:r w:rsidRPr="0017294D">
            <w:br w:type="page"/>
          </w:r>
        </w:p>
      </w:sdtContent>
    </w:sdt>
    <w:p w14:paraId="0ECC6791" w14:textId="77777777" w:rsidR="00123853" w:rsidRPr="0017294D" w:rsidRDefault="00123853">
      <w:r w:rsidRPr="0017294D">
        <w:lastRenderedPageBreak/>
        <w:br w:type="page"/>
      </w:r>
    </w:p>
    <w:sdt>
      <w:sdtPr>
        <w:rPr>
          <w:rFonts w:asciiTheme="minorHAnsi" w:eastAsiaTheme="minorEastAsia" w:hAnsiTheme="minorHAnsi" w:cstheme="minorBidi"/>
          <w:color w:val="auto"/>
          <w:sz w:val="21"/>
          <w:szCs w:val="21"/>
        </w:rPr>
        <w:id w:val="-1258294271"/>
        <w:docPartObj>
          <w:docPartGallery w:val="Table of Contents"/>
          <w:docPartUnique/>
        </w:docPartObj>
      </w:sdtPr>
      <w:sdtEndPr>
        <w:rPr>
          <w:b/>
          <w:bCs/>
        </w:rPr>
      </w:sdtEndPr>
      <w:sdtContent>
        <w:p w14:paraId="52ADDE05" w14:textId="77777777" w:rsidR="00123853" w:rsidRPr="0017294D" w:rsidRDefault="00123853">
          <w:pPr>
            <w:pStyle w:val="En-ttedetabledesmatires"/>
          </w:pPr>
          <w:r w:rsidRPr="0017294D">
            <w:t>Sommaire</w:t>
          </w:r>
        </w:p>
        <w:p w14:paraId="732B566E" w14:textId="77777777" w:rsidR="00FD047A" w:rsidRPr="0017294D" w:rsidRDefault="00123853">
          <w:pPr>
            <w:pStyle w:val="TM1"/>
            <w:tabs>
              <w:tab w:val="right" w:leader="dot" w:pos="9062"/>
            </w:tabs>
            <w:rPr>
              <w:noProof/>
            </w:rPr>
          </w:pPr>
          <w:r w:rsidRPr="0017294D">
            <w:fldChar w:fldCharType="begin"/>
          </w:r>
          <w:r w:rsidRPr="0017294D">
            <w:instrText xml:space="preserve"> TOC \o "1-3" \h \z \u </w:instrText>
          </w:r>
          <w:r w:rsidRPr="0017294D">
            <w:fldChar w:fldCharType="separate"/>
          </w:r>
          <w:hyperlink w:anchor="_Toc466813385" w:history="1">
            <w:r w:rsidR="00FD047A" w:rsidRPr="0017294D">
              <w:rPr>
                <w:rStyle w:val="Lienhypertexte"/>
                <w:noProof/>
              </w:rPr>
              <w:t>Exercice 1</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_Toc466813385 \h </w:instrText>
            </w:r>
            <w:r w:rsidR="00FD047A" w:rsidRPr="0017294D">
              <w:rPr>
                <w:noProof/>
                <w:webHidden/>
              </w:rPr>
            </w:r>
            <w:r w:rsidR="00FD047A" w:rsidRPr="0017294D">
              <w:rPr>
                <w:noProof/>
                <w:webHidden/>
              </w:rPr>
              <w:fldChar w:fldCharType="separate"/>
            </w:r>
            <w:r w:rsidR="00EF6E0A" w:rsidRPr="0017294D">
              <w:rPr>
                <w:noProof/>
                <w:webHidden/>
              </w:rPr>
              <w:t>4</w:t>
            </w:r>
            <w:r w:rsidR="00FD047A" w:rsidRPr="0017294D">
              <w:rPr>
                <w:noProof/>
                <w:webHidden/>
              </w:rPr>
              <w:fldChar w:fldCharType="end"/>
            </w:r>
          </w:hyperlink>
        </w:p>
        <w:p w14:paraId="609FBA63" w14:textId="77777777" w:rsidR="00FD047A" w:rsidRPr="0017294D" w:rsidRDefault="001F5438">
          <w:pPr>
            <w:pStyle w:val="TM2"/>
            <w:tabs>
              <w:tab w:val="right" w:leader="dot" w:pos="9062"/>
            </w:tabs>
            <w:rPr>
              <w:noProof/>
            </w:rPr>
          </w:pPr>
          <w:hyperlink w:anchor="_Toc466813386" w:history="1">
            <w:r w:rsidR="00FD047A" w:rsidRPr="0017294D">
              <w:rPr>
                <w:rStyle w:val="Lienhypertexte"/>
                <w:noProof/>
              </w:rPr>
              <w:t>Question a</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_Toc466813386 \h </w:instrText>
            </w:r>
            <w:r w:rsidR="00FD047A" w:rsidRPr="0017294D">
              <w:rPr>
                <w:noProof/>
                <w:webHidden/>
              </w:rPr>
            </w:r>
            <w:r w:rsidR="00FD047A" w:rsidRPr="0017294D">
              <w:rPr>
                <w:noProof/>
                <w:webHidden/>
              </w:rPr>
              <w:fldChar w:fldCharType="separate"/>
            </w:r>
            <w:r w:rsidR="00EF6E0A" w:rsidRPr="0017294D">
              <w:rPr>
                <w:noProof/>
                <w:webHidden/>
              </w:rPr>
              <w:t>4</w:t>
            </w:r>
            <w:r w:rsidR="00FD047A" w:rsidRPr="0017294D">
              <w:rPr>
                <w:noProof/>
                <w:webHidden/>
              </w:rPr>
              <w:fldChar w:fldCharType="end"/>
            </w:r>
          </w:hyperlink>
        </w:p>
        <w:p w14:paraId="6ABE4EB0" w14:textId="77777777" w:rsidR="00FD047A" w:rsidRPr="0017294D" w:rsidRDefault="001F5438">
          <w:pPr>
            <w:pStyle w:val="TM3"/>
            <w:tabs>
              <w:tab w:val="right" w:leader="dot" w:pos="9062"/>
            </w:tabs>
            <w:rPr>
              <w:noProof/>
            </w:rPr>
          </w:pPr>
          <w:hyperlink w:anchor="_Toc466813387"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_Toc466813387 \h </w:instrText>
            </w:r>
            <w:r w:rsidR="00FD047A" w:rsidRPr="0017294D">
              <w:rPr>
                <w:noProof/>
                <w:webHidden/>
              </w:rPr>
            </w:r>
            <w:r w:rsidR="00FD047A" w:rsidRPr="0017294D">
              <w:rPr>
                <w:noProof/>
                <w:webHidden/>
              </w:rPr>
              <w:fldChar w:fldCharType="separate"/>
            </w:r>
            <w:r w:rsidR="00EF6E0A" w:rsidRPr="0017294D">
              <w:rPr>
                <w:noProof/>
                <w:webHidden/>
              </w:rPr>
              <w:t>4</w:t>
            </w:r>
            <w:r w:rsidR="00FD047A" w:rsidRPr="0017294D">
              <w:rPr>
                <w:noProof/>
                <w:webHidden/>
              </w:rPr>
              <w:fldChar w:fldCharType="end"/>
            </w:r>
          </w:hyperlink>
        </w:p>
        <w:p w14:paraId="21DDB744" w14:textId="77777777" w:rsidR="00FD047A" w:rsidRPr="0017294D" w:rsidRDefault="001F5438">
          <w:pPr>
            <w:pStyle w:val="TM3"/>
            <w:tabs>
              <w:tab w:val="right" w:leader="dot" w:pos="9062"/>
            </w:tabs>
            <w:rPr>
              <w:noProof/>
            </w:rPr>
          </w:pPr>
          <w:hyperlink w:anchor="_Toc466813388"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_Toc466813388 \h </w:instrText>
            </w:r>
            <w:r w:rsidR="00FD047A" w:rsidRPr="0017294D">
              <w:rPr>
                <w:noProof/>
                <w:webHidden/>
              </w:rPr>
            </w:r>
            <w:r w:rsidR="00FD047A" w:rsidRPr="0017294D">
              <w:rPr>
                <w:noProof/>
                <w:webHidden/>
              </w:rPr>
              <w:fldChar w:fldCharType="separate"/>
            </w:r>
            <w:r w:rsidR="00EF6E0A" w:rsidRPr="0017294D">
              <w:rPr>
                <w:noProof/>
                <w:webHidden/>
              </w:rPr>
              <w:t>4</w:t>
            </w:r>
            <w:r w:rsidR="00FD047A" w:rsidRPr="0017294D">
              <w:rPr>
                <w:noProof/>
                <w:webHidden/>
              </w:rPr>
              <w:fldChar w:fldCharType="end"/>
            </w:r>
          </w:hyperlink>
        </w:p>
        <w:p w14:paraId="51CC72CF" w14:textId="77777777" w:rsidR="00FD047A" w:rsidRPr="0017294D" w:rsidRDefault="001F5438">
          <w:pPr>
            <w:pStyle w:val="TM3"/>
            <w:tabs>
              <w:tab w:val="right" w:leader="dot" w:pos="9062"/>
            </w:tabs>
            <w:rPr>
              <w:noProof/>
            </w:rPr>
          </w:pPr>
          <w:hyperlink w:anchor="_Toc466813389"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_Toc466813389 \h </w:instrText>
            </w:r>
            <w:r w:rsidR="00FD047A" w:rsidRPr="0017294D">
              <w:rPr>
                <w:noProof/>
                <w:webHidden/>
              </w:rPr>
            </w:r>
            <w:r w:rsidR="00FD047A" w:rsidRPr="0017294D">
              <w:rPr>
                <w:noProof/>
                <w:webHidden/>
              </w:rPr>
              <w:fldChar w:fldCharType="separate"/>
            </w:r>
            <w:r w:rsidR="00EF6E0A" w:rsidRPr="0017294D">
              <w:rPr>
                <w:noProof/>
                <w:webHidden/>
              </w:rPr>
              <w:t>4</w:t>
            </w:r>
            <w:r w:rsidR="00FD047A" w:rsidRPr="0017294D">
              <w:rPr>
                <w:noProof/>
                <w:webHidden/>
              </w:rPr>
              <w:fldChar w:fldCharType="end"/>
            </w:r>
          </w:hyperlink>
        </w:p>
        <w:p w14:paraId="2B5D5780" w14:textId="77777777" w:rsidR="00FD047A" w:rsidRPr="0017294D" w:rsidRDefault="001F5438">
          <w:pPr>
            <w:pStyle w:val="TM2"/>
            <w:tabs>
              <w:tab w:val="right" w:leader="dot" w:pos="9062"/>
            </w:tabs>
            <w:rPr>
              <w:noProof/>
            </w:rPr>
          </w:pPr>
          <w:hyperlink w:anchor="_Toc466813390" w:history="1">
            <w:r w:rsidR="00FD047A" w:rsidRPr="0017294D">
              <w:rPr>
                <w:rStyle w:val="Lienhypertexte"/>
                <w:noProof/>
              </w:rPr>
              <w:t>Question b</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_Toc466813390 \h </w:instrText>
            </w:r>
            <w:r w:rsidR="00FD047A" w:rsidRPr="0017294D">
              <w:rPr>
                <w:noProof/>
                <w:webHidden/>
              </w:rPr>
            </w:r>
            <w:r w:rsidR="00FD047A" w:rsidRPr="0017294D">
              <w:rPr>
                <w:noProof/>
                <w:webHidden/>
              </w:rPr>
              <w:fldChar w:fldCharType="separate"/>
            </w:r>
            <w:r w:rsidR="00EF6E0A" w:rsidRPr="0017294D">
              <w:rPr>
                <w:noProof/>
                <w:webHidden/>
              </w:rPr>
              <w:t>5</w:t>
            </w:r>
            <w:r w:rsidR="00FD047A" w:rsidRPr="0017294D">
              <w:rPr>
                <w:noProof/>
                <w:webHidden/>
              </w:rPr>
              <w:fldChar w:fldCharType="end"/>
            </w:r>
          </w:hyperlink>
        </w:p>
        <w:p w14:paraId="36F29D58" w14:textId="77777777" w:rsidR="00FD047A" w:rsidRPr="0017294D" w:rsidRDefault="001F5438">
          <w:pPr>
            <w:pStyle w:val="TM3"/>
            <w:tabs>
              <w:tab w:val="right" w:leader="dot" w:pos="9062"/>
            </w:tabs>
            <w:rPr>
              <w:noProof/>
            </w:rPr>
          </w:pPr>
          <w:hyperlink w:anchor="_Toc466813391"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_Toc466813391 \h </w:instrText>
            </w:r>
            <w:r w:rsidR="00FD047A" w:rsidRPr="0017294D">
              <w:rPr>
                <w:noProof/>
                <w:webHidden/>
              </w:rPr>
            </w:r>
            <w:r w:rsidR="00FD047A" w:rsidRPr="0017294D">
              <w:rPr>
                <w:noProof/>
                <w:webHidden/>
              </w:rPr>
              <w:fldChar w:fldCharType="separate"/>
            </w:r>
            <w:r w:rsidR="00EF6E0A" w:rsidRPr="0017294D">
              <w:rPr>
                <w:noProof/>
                <w:webHidden/>
              </w:rPr>
              <w:t>5</w:t>
            </w:r>
            <w:r w:rsidR="00FD047A" w:rsidRPr="0017294D">
              <w:rPr>
                <w:noProof/>
                <w:webHidden/>
              </w:rPr>
              <w:fldChar w:fldCharType="end"/>
            </w:r>
          </w:hyperlink>
        </w:p>
        <w:p w14:paraId="148B1CA0" w14:textId="77777777" w:rsidR="00FD047A" w:rsidRPr="0017294D" w:rsidRDefault="001F5438">
          <w:pPr>
            <w:pStyle w:val="TM3"/>
            <w:tabs>
              <w:tab w:val="right" w:leader="dot" w:pos="9062"/>
            </w:tabs>
            <w:rPr>
              <w:noProof/>
            </w:rPr>
          </w:pPr>
          <w:hyperlink w:anchor="_Toc466813392"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_Toc466813392 \h </w:instrText>
            </w:r>
            <w:r w:rsidR="00FD047A" w:rsidRPr="0017294D">
              <w:rPr>
                <w:noProof/>
                <w:webHidden/>
              </w:rPr>
            </w:r>
            <w:r w:rsidR="00FD047A" w:rsidRPr="0017294D">
              <w:rPr>
                <w:noProof/>
                <w:webHidden/>
              </w:rPr>
              <w:fldChar w:fldCharType="separate"/>
            </w:r>
            <w:r w:rsidR="00EF6E0A" w:rsidRPr="0017294D">
              <w:rPr>
                <w:noProof/>
                <w:webHidden/>
              </w:rPr>
              <w:t>5</w:t>
            </w:r>
            <w:r w:rsidR="00FD047A" w:rsidRPr="0017294D">
              <w:rPr>
                <w:noProof/>
                <w:webHidden/>
              </w:rPr>
              <w:fldChar w:fldCharType="end"/>
            </w:r>
          </w:hyperlink>
        </w:p>
        <w:p w14:paraId="37D5EFEE" w14:textId="77777777" w:rsidR="00FD047A" w:rsidRPr="0017294D" w:rsidRDefault="001F5438">
          <w:pPr>
            <w:pStyle w:val="TM3"/>
            <w:tabs>
              <w:tab w:val="right" w:leader="dot" w:pos="9062"/>
            </w:tabs>
            <w:rPr>
              <w:noProof/>
            </w:rPr>
          </w:pPr>
          <w:hyperlink w:anchor="_Toc466813393"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_Toc466813393 \h </w:instrText>
            </w:r>
            <w:r w:rsidR="00FD047A" w:rsidRPr="0017294D">
              <w:rPr>
                <w:noProof/>
                <w:webHidden/>
              </w:rPr>
            </w:r>
            <w:r w:rsidR="00FD047A" w:rsidRPr="0017294D">
              <w:rPr>
                <w:noProof/>
                <w:webHidden/>
              </w:rPr>
              <w:fldChar w:fldCharType="separate"/>
            </w:r>
            <w:r w:rsidR="00EF6E0A" w:rsidRPr="0017294D">
              <w:rPr>
                <w:noProof/>
                <w:webHidden/>
              </w:rPr>
              <w:t>5</w:t>
            </w:r>
            <w:r w:rsidR="00FD047A" w:rsidRPr="0017294D">
              <w:rPr>
                <w:noProof/>
                <w:webHidden/>
              </w:rPr>
              <w:fldChar w:fldCharType="end"/>
            </w:r>
          </w:hyperlink>
        </w:p>
        <w:p w14:paraId="25625414" w14:textId="77777777" w:rsidR="00FD047A" w:rsidRPr="0017294D" w:rsidRDefault="001F5438">
          <w:pPr>
            <w:pStyle w:val="TM2"/>
            <w:tabs>
              <w:tab w:val="right" w:leader="dot" w:pos="9062"/>
            </w:tabs>
            <w:rPr>
              <w:noProof/>
            </w:rPr>
          </w:pPr>
          <w:hyperlink w:anchor="_Toc466813394" w:history="1">
            <w:r w:rsidR="00FD047A" w:rsidRPr="0017294D">
              <w:rPr>
                <w:rStyle w:val="Lienhypertexte"/>
                <w:noProof/>
              </w:rPr>
              <w:t>Question c</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_Toc466813394 \h </w:instrText>
            </w:r>
            <w:r w:rsidR="00FD047A" w:rsidRPr="0017294D">
              <w:rPr>
                <w:noProof/>
                <w:webHidden/>
              </w:rPr>
            </w:r>
            <w:r w:rsidR="00FD047A" w:rsidRPr="0017294D">
              <w:rPr>
                <w:noProof/>
                <w:webHidden/>
              </w:rPr>
              <w:fldChar w:fldCharType="separate"/>
            </w:r>
            <w:r w:rsidR="00EF6E0A" w:rsidRPr="0017294D">
              <w:rPr>
                <w:noProof/>
                <w:webHidden/>
              </w:rPr>
              <w:t>6</w:t>
            </w:r>
            <w:r w:rsidR="00FD047A" w:rsidRPr="0017294D">
              <w:rPr>
                <w:noProof/>
                <w:webHidden/>
              </w:rPr>
              <w:fldChar w:fldCharType="end"/>
            </w:r>
          </w:hyperlink>
        </w:p>
        <w:p w14:paraId="48405C35" w14:textId="77777777" w:rsidR="00FD047A" w:rsidRPr="0017294D" w:rsidRDefault="001F5438">
          <w:pPr>
            <w:pStyle w:val="TM3"/>
            <w:tabs>
              <w:tab w:val="right" w:leader="dot" w:pos="9062"/>
            </w:tabs>
            <w:rPr>
              <w:noProof/>
            </w:rPr>
          </w:pPr>
          <w:hyperlink w:anchor="_Toc466813395"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_Toc466813395 \h </w:instrText>
            </w:r>
            <w:r w:rsidR="00FD047A" w:rsidRPr="0017294D">
              <w:rPr>
                <w:noProof/>
                <w:webHidden/>
              </w:rPr>
            </w:r>
            <w:r w:rsidR="00FD047A" w:rsidRPr="0017294D">
              <w:rPr>
                <w:noProof/>
                <w:webHidden/>
              </w:rPr>
              <w:fldChar w:fldCharType="separate"/>
            </w:r>
            <w:r w:rsidR="00EF6E0A" w:rsidRPr="0017294D">
              <w:rPr>
                <w:noProof/>
                <w:webHidden/>
              </w:rPr>
              <w:t>6</w:t>
            </w:r>
            <w:r w:rsidR="00FD047A" w:rsidRPr="0017294D">
              <w:rPr>
                <w:noProof/>
                <w:webHidden/>
              </w:rPr>
              <w:fldChar w:fldCharType="end"/>
            </w:r>
          </w:hyperlink>
        </w:p>
        <w:p w14:paraId="681E2808" w14:textId="77777777" w:rsidR="00FD047A" w:rsidRPr="0017294D" w:rsidRDefault="001F5438">
          <w:pPr>
            <w:pStyle w:val="TM3"/>
            <w:tabs>
              <w:tab w:val="right" w:leader="dot" w:pos="9062"/>
            </w:tabs>
            <w:rPr>
              <w:noProof/>
            </w:rPr>
          </w:pPr>
          <w:hyperlink w:anchor="_Toc466813396"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_Toc466813396 \h </w:instrText>
            </w:r>
            <w:r w:rsidR="00FD047A" w:rsidRPr="0017294D">
              <w:rPr>
                <w:noProof/>
                <w:webHidden/>
              </w:rPr>
            </w:r>
            <w:r w:rsidR="00FD047A" w:rsidRPr="0017294D">
              <w:rPr>
                <w:noProof/>
                <w:webHidden/>
              </w:rPr>
              <w:fldChar w:fldCharType="separate"/>
            </w:r>
            <w:r w:rsidR="00EF6E0A" w:rsidRPr="0017294D">
              <w:rPr>
                <w:noProof/>
                <w:webHidden/>
              </w:rPr>
              <w:t>6</w:t>
            </w:r>
            <w:r w:rsidR="00FD047A" w:rsidRPr="0017294D">
              <w:rPr>
                <w:noProof/>
                <w:webHidden/>
              </w:rPr>
              <w:fldChar w:fldCharType="end"/>
            </w:r>
          </w:hyperlink>
        </w:p>
        <w:p w14:paraId="67F29F62" w14:textId="77777777" w:rsidR="00FD047A" w:rsidRPr="0017294D" w:rsidRDefault="001F5438">
          <w:pPr>
            <w:pStyle w:val="TM3"/>
            <w:tabs>
              <w:tab w:val="right" w:leader="dot" w:pos="9062"/>
            </w:tabs>
            <w:rPr>
              <w:noProof/>
            </w:rPr>
          </w:pPr>
          <w:hyperlink w:anchor="_Toc466813397"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_Toc466813397 \h </w:instrText>
            </w:r>
            <w:r w:rsidR="00FD047A" w:rsidRPr="0017294D">
              <w:rPr>
                <w:noProof/>
                <w:webHidden/>
              </w:rPr>
            </w:r>
            <w:r w:rsidR="00FD047A" w:rsidRPr="0017294D">
              <w:rPr>
                <w:noProof/>
                <w:webHidden/>
              </w:rPr>
              <w:fldChar w:fldCharType="separate"/>
            </w:r>
            <w:r w:rsidR="00EF6E0A" w:rsidRPr="0017294D">
              <w:rPr>
                <w:noProof/>
                <w:webHidden/>
              </w:rPr>
              <w:t>6</w:t>
            </w:r>
            <w:r w:rsidR="00FD047A" w:rsidRPr="0017294D">
              <w:rPr>
                <w:noProof/>
                <w:webHidden/>
              </w:rPr>
              <w:fldChar w:fldCharType="end"/>
            </w:r>
          </w:hyperlink>
        </w:p>
        <w:p w14:paraId="61D962B1" w14:textId="77777777" w:rsidR="00FD047A" w:rsidRPr="0017294D" w:rsidRDefault="001F5438">
          <w:pPr>
            <w:pStyle w:val="TM2"/>
            <w:tabs>
              <w:tab w:val="right" w:leader="dot" w:pos="9062"/>
            </w:tabs>
            <w:rPr>
              <w:noProof/>
            </w:rPr>
          </w:pPr>
          <w:hyperlink w:anchor="_Toc466813398" w:history="1">
            <w:r w:rsidR="00FD047A" w:rsidRPr="0017294D">
              <w:rPr>
                <w:rStyle w:val="Lienhypertexte"/>
                <w:noProof/>
              </w:rPr>
              <w:t>Question d</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_Toc466813398 \h </w:instrText>
            </w:r>
            <w:r w:rsidR="00FD047A" w:rsidRPr="0017294D">
              <w:rPr>
                <w:noProof/>
                <w:webHidden/>
              </w:rPr>
            </w:r>
            <w:r w:rsidR="00FD047A" w:rsidRPr="0017294D">
              <w:rPr>
                <w:noProof/>
                <w:webHidden/>
              </w:rPr>
              <w:fldChar w:fldCharType="separate"/>
            </w:r>
            <w:r w:rsidR="00EF6E0A" w:rsidRPr="0017294D">
              <w:rPr>
                <w:noProof/>
                <w:webHidden/>
              </w:rPr>
              <w:t>7</w:t>
            </w:r>
            <w:r w:rsidR="00FD047A" w:rsidRPr="0017294D">
              <w:rPr>
                <w:noProof/>
                <w:webHidden/>
              </w:rPr>
              <w:fldChar w:fldCharType="end"/>
            </w:r>
          </w:hyperlink>
        </w:p>
        <w:p w14:paraId="6BAC164F" w14:textId="77777777" w:rsidR="00FD047A" w:rsidRPr="0017294D" w:rsidRDefault="001F5438">
          <w:pPr>
            <w:pStyle w:val="TM3"/>
            <w:tabs>
              <w:tab w:val="right" w:leader="dot" w:pos="9062"/>
            </w:tabs>
            <w:rPr>
              <w:noProof/>
            </w:rPr>
          </w:pPr>
          <w:hyperlink w:anchor="_Toc466813399"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_Toc466813399 \h </w:instrText>
            </w:r>
            <w:r w:rsidR="00FD047A" w:rsidRPr="0017294D">
              <w:rPr>
                <w:noProof/>
                <w:webHidden/>
              </w:rPr>
            </w:r>
            <w:r w:rsidR="00FD047A" w:rsidRPr="0017294D">
              <w:rPr>
                <w:noProof/>
                <w:webHidden/>
              </w:rPr>
              <w:fldChar w:fldCharType="separate"/>
            </w:r>
            <w:r w:rsidR="00EF6E0A" w:rsidRPr="0017294D">
              <w:rPr>
                <w:noProof/>
                <w:webHidden/>
              </w:rPr>
              <w:t>7</w:t>
            </w:r>
            <w:r w:rsidR="00FD047A" w:rsidRPr="0017294D">
              <w:rPr>
                <w:noProof/>
                <w:webHidden/>
              </w:rPr>
              <w:fldChar w:fldCharType="end"/>
            </w:r>
          </w:hyperlink>
        </w:p>
        <w:p w14:paraId="43E0D820" w14:textId="77777777" w:rsidR="00FD047A" w:rsidRPr="0017294D" w:rsidRDefault="001F5438">
          <w:pPr>
            <w:pStyle w:val="TM3"/>
            <w:tabs>
              <w:tab w:val="right" w:leader="dot" w:pos="9062"/>
            </w:tabs>
            <w:rPr>
              <w:noProof/>
            </w:rPr>
          </w:pPr>
          <w:hyperlink w:anchor="_Toc466813400"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_Toc466813400 \h </w:instrText>
            </w:r>
            <w:r w:rsidR="00FD047A" w:rsidRPr="0017294D">
              <w:rPr>
                <w:noProof/>
                <w:webHidden/>
              </w:rPr>
            </w:r>
            <w:r w:rsidR="00FD047A" w:rsidRPr="0017294D">
              <w:rPr>
                <w:noProof/>
                <w:webHidden/>
              </w:rPr>
              <w:fldChar w:fldCharType="separate"/>
            </w:r>
            <w:r w:rsidR="00EF6E0A" w:rsidRPr="0017294D">
              <w:rPr>
                <w:noProof/>
                <w:webHidden/>
              </w:rPr>
              <w:t>7</w:t>
            </w:r>
            <w:r w:rsidR="00FD047A" w:rsidRPr="0017294D">
              <w:rPr>
                <w:noProof/>
                <w:webHidden/>
              </w:rPr>
              <w:fldChar w:fldCharType="end"/>
            </w:r>
          </w:hyperlink>
        </w:p>
        <w:p w14:paraId="23D00E2E" w14:textId="77777777" w:rsidR="00FD047A" w:rsidRPr="0017294D" w:rsidRDefault="001F5438">
          <w:pPr>
            <w:pStyle w:val="TM3"/>
            <w:tabs>
              <w:tab w:val="right" w:leader="dot" w:pos="9062"/>
            </w:tabs>
            <w:rPr>
              <w:noProof/>
            </w:rPr>
          </w:pPr>
          <w:hyperlink w:anchor="_Toc466813401"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_Toc466813401 \h </w:instrText>
            </w:r>
            <w:r w:rsidR="00FD047A" w:rsidRPr="0017294D">
              <w:rPr>
                <w:noProof/>
                <w:webHidden/>
              </w:rPr>
            </w:r>
            <w:r w:rsidR="00FD047A" w:rsidRPr="0017294D">
              <w:rPr>
                <w:noProof/>
                <w:webHidden/>
              </w:rPr>
              <w:fldChar w:fldCharType="separate"/>
            </w:r>
            <w:r w:rsidR="00EF6E0A" w:rsidRPr="0017294D">
              <w:rPr>
                <w:noProof/>
                <w:webHidden/>
              </w:rPr>
              <w:t>7</w:t>
            </w:r>
            <w:r w:rsidR="00FD047A" w:rsidRPr="0017294D">
              <w:rPr>
                <w:noProof/>
                <w:webHidden/>
              </w:rPr>
              <w:fldChar w:fldCharType="end"/>
            </w:r>
          </w:hyperlink>
        </w:p>
        <w:p w14:paraId="7FBCCA48" w14:textId="77777777" w:rsidR="00FD047A" w:rsidRPr="0017294D" w:rsidRDefault="001F5438">
          <w:pPr>
            <w:pStyle w:val="TM2"/>
            <w:tabs>
              <w:tab w:val="right" w:leader="dot" w:pos="9062"/>
            </w:tabs>
            <w:rPr>
              <w:noProof/>
            </w:rPr>
          </w:pPr>
          <w:hyperlink w:anchor="_Toc466813402" w:history="1">
            <w:r w:rsidR="00FD047A" w:rsidRPr="0017294D">
              <w:rPr>
                <w:rStyle w:val="Lienhypertexte"/>
                <w:noProof/>
              </w:rPr>
              <w:t>Question 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_Toc466813402 \h </w:instrText>
            </w:r>
            <w:r w:rsidR="00FD047A" w:rsidRPr="0017294D">
              <w:rPr>
                <w:noProof/>
                <w:webHidden/>
              </w:rPr>
            </w:r>
            <w:r w:rsidR="00FD047A" w:rsidRPr="0017294D">
              <w:rPr>
                <w:noProof/>
                <w:webHidden/>
              </w:rPr>
              <w:fldChar w:fldCharType="separate"/>
            </w:r>
            <w:r w:rsidR="00EF6E0A" w:rsidRPr="0017294D">
              <w:rPr>
                <w:noProof/>
                <w:webHidden/>
              </w:rPr>
              <w:t>8</w:t>
            </w:r>
            <w:r w:rsidR="00FD047A" w:rsidRPr="0017294D">
              <w:rPr>
                <w:noProof/>
                <w:webHidden/>
              </w:rPr>
              <w:fldChar w:fldCharType="end"/>
            </w:r>
          </w:hyperlink>
        </w:p>
        <w:p w14:paraId="08A9289E" w14:textId="77777777" w:rsidR="00FD047A" w:rsidRPr="0017294D" w:rsidRDefault="001F5438">
          <w:pPr>
            <w:pStyle w:val="TM2"/>
            <w:tabs>
              <w:tab w:val="right" w:leader="dot" w:pos="9062"/>
            </w:tabs>
            <w:rPr>
              <w:noProof/>
            </w:rPr>
          </w:pPr>
          <w:hyperlink w:anchor="_Toc466813403" w:history="1">
            <w:r w:rsidR="00FD047A" w:rsidRPr="0017294D">
              <w:rPr>
                <w:rStyle w:val="Lienhypertexte"/>
                <w:noProof/>
              </w:rPr>
              <w:t>Question f</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_Toc466813403 \h </w:instrText>
            </w:r>
            <w:r w:rsidR="00FD047A" w:rsidRPr="0017294D">
              <w:rPr>
                <w:noProof/>
                <w:webHidden/>
              </w:rPr>
            </w:r>
            <w:r w:rsidR="00FD047A" w:rsidRPr="0017294D">
              <w:rPr>
                <w:noProof/>
                <w:webHidden/>
              </w:rPr>
              <w:fldChar w:fldCharType="separate"/>
            </w:r>
            <w:r w:rsidR="00EF6E0A" w:rsidRPr="0017294D">
              <w:rPr>
                <w:noProof/>
                <w:webHidden/>
              </w:rPr>
              <w:t>8</w:t>
            </w:r>
            <w:r w:rsidR="00FD047A" w:rsidRPr="0017294D">
              <w:rPr>
                <w:noProof/>
                <w:webHidden/>
              </w:rPr>
              <w:fldChar w:fldCharType="end"/>
            </w:r>
          </w:hyperlink>
        </w:p>
        <w:p w14:paraId="5C87DDA2" w14:textId="77777777" w:rsidR="00FD047A" w:rsidRPr="0017294D" w:rsidRDefault="001F5438">
          <w:pPr>
            <w:pStyle w:val="TM3"/>
            <w:tabs>
              <w:tab w:val="right" w:leader="dot" w:pos="9062"/>
            </w:tabs>
            <w:rPr>
              <w:noProof/>
            </w:rPr>
          </w:pPr>
          <w:hyperlink w:anchor="_Toc466813404"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_Toc466813404 \h </w:instrText>
            </w:r>
            <w:r w:rsidR="00FD047A" w:rsidRPr="0017294D">
              <w:rPr>
                <w:noProof/>
                <w:webHidden/>
              </w:rPr>
            </w:r>
            <w:r w:rsidR="00FD047A" w:rsidRPr="0017294D">
              <w:rPr>
                <w:noProof/>
                <w:webHidden/>
              </w:rPr>
              <w:fldChar w:fldCharType="separate"/>
            </w:r>
            <w:r w:rsidR="00EF6E0A" w:rsidRPr="0017294D">
              <w:rPr>
                <w:noProof/>
                <w:webHidden/>
              </w:rPr>
              <w:t>8</w:t>
            </w:r>
            <w:r w:rsidR="00FD047A" w:rsidRPr="0017294D">
              <w:rPr>
                <w:noProof/>
                <w:webHidden/>
              </w:rPr>
              <w:fldChar w:fldCharType="end"/>
            </w:r>
          </w:hyperlink>
        </w:p>
        <w:p w14:paraId="634E7E72" w14:textId="77777777" w:rsidR="00FD047A" w:rsidRPr="0017294D" w:rsidRDefault="001F5438">
          <w:pPr>
            <w:pStyle w:val="TM3"/>
            <w:tabs>
              <w:tab w:val="right" w:leader="dot" w:pos="9062"/>
            </w:tabs>
            <w:rPr>
              <w:noProof/>
            </w:rPr>
          </w:pPr>
          <w:hyperlink w:anchor="_Toc466813405"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_Toc466813405 \h </w:instrText>
            </w:r>
            <w:r w:rsidR="00FD047A" w:rsidRPr="0017294D">
              <w:rPr>
                <w:noProof/>
                <w:webHidden/>
              </w:rPr>
            </w:r>
            <w:r w:rsidR="00FD047A" w:rsidRPr="0017294D">
              <w:rPr>
                <w:noProof/>
                <w:webHidden/>
              </w:rPr>
              <w:fldChar w:fldCharType="separate"/>
            </w:r>
            <w:r w:rsidR="00EF6E0A" w:rsidRPr="0017294D">
              <w:rPr>
                <w:noProof/>
                <w:webHidden/>
              </w:rPr>
              <w:t>8</w:t>
            </w:r>
            <w:r w:rsidR="00FD047A" w:rsidRPr="0017294D">
              <w:rPr>
                <w:noProof/>
                <w:webHidden/>
              </w:rPr>
              <w:fldChar w:fldCharType="end"/>
            </w:r>
          </w:hyperlink>
        </w:p>
        <w:p w14:paraId="5555B926" w14:textId="77777777" w:rsidR="00FD047A" w:rsidRPr="0017294D" w:rsidRDefault="001F5438">
          <w:pPr>
            <w:pStyle w:val="TM3"/>
            <w:tabs>
              <w:tab w:val="right" w:leader="dot" w:pos="9062"/>
            </w:tabs>
            <w:rPr>
              <w:noProof/>
            </w:rPr>
          </w:pPr>
          <w:hyperlink w:anchor="_Toc466813406"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_Toc466813406 \h </w:instrText>
            </w:r>
            <w:r w:rsidR="00FD047A" w:rsidRPr="0017294D">
              <w:rPr>
                <w:noProof/>
                <w:webHidden/>
              </w:rPr>
            </w:r>
            <w:r w:rsidR="00FD047A" w:rsidRPr="0017294D">
              <w:rPr>
                <w:noProof/>
                <w:webHidden/>
              </w:rPr>
              <w:fldChar w:fldCharType="separate"/>
            </w:r>
            <w:r w:rsidR="00EF6E0A" w:rsidRPr="0017294D">
              <w:rPr>
                <w:noProof/>
                <w:webHidden/>
              </w:rPr>
              <w:t>8</w:t>
            </w:r>
            <w:r w:rsidR="00FD047A" w:rsidRPr="0017294D">
              <w:rPr>
                <w:noProof/>
                <w:webHidden/>
              </w:rPr>
              <w:fldChar w:fldCharType="end"/>
            </w:r>
          </w:hyperlink>
        </w:p>
        <w:p w14:paraId="54ACC98F" w14:textId="77777777" w:rsidR="00FD047A" w:rsidRPr="0017294D" w:rsidRDefault="001F5438">
          <w:pPr>
            <w:pStyle w:val="TM2"/>
            <w:tabs>
              <w:tab w:val="right" w:leader="dot" w:pos="9062"/>
            </w:tabs>
            <w:rPr>
              <w:noProof/>
            </w:rPr>
          </w:pPr>
          <w:hyperlink w:anchor="_Toc466813407" w:history="1">
            <w:r w:rsidR="00FD047A" w:rsidRPr="0017294D">
              <w:rPr>
                <w:rStyle w:val="Lienhypertexte"/>
                <w:noProof/>
              </w:rPr>
              <w:t>Question g</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_Toc466813407 \h </w:instrText>
            </w:r>
            <w:r w:rsidR="00FD047A" w:rsidRPr="0017294D">
              <w:rPr>
                <w:noProof/>
                <w:webHidden/>
              </w:rPr>
            </w:r>
            <w:r w:rsidR="00FD047A" w:rsidRPr="0017294D">
              <w:rPr>
                <w:noProof/>
                <w:webHidden/>
              </w:rPr>
              <w:fldChar w:fldCharType="separate"/>
            </w:r>
            <w:r w:rsidR="00EF6E0A" w:rsidRPr="0017294D">
              <w:rPr>
                <w:noProof/>
                <w:webHidden/>
              </w:rPr>
              <w:t>9</w:t>
            </w:r>
            <w:r w:rsidR="00FD047A" w:rsidRPr="0017294D">
              <w:rPr>
                <w:noProof/>
                <w:webHidden/>
              </w:rPr>
              <w:fldChar w:fldCharType="end"/>
            </w:r>
          </w:hyperlink>
        </w:p>
        <w:p w14:paraId="03BD5C3A" w14:textId="77777777" w:rsidR="00FD047A" w:rsidRPr="0017294D" w:rsidRDefault="001F5438">
          <w:pPr>
            <w:pStyle w:val="TM3"/>
            <w:tabs>
              <w:tab w:val="right" w:leader="dot" w:pos="9062"/>
            </w:tabs>
            <w:rPr>
              <w:noProof/>
            </w:rPr>
          </w:pPr>
          <w:hyperlink w:anchor="_Toc466813408"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_Toc466813408 \h </w:instrText>
            </w:r>
            <w:r w:rsidR="00FD047A" w:rsidRPr="0017294D">
              <w:rPr>
                <w:noProof/>
                <w:webHidden/>
              </w:rPr>
            </w:r>
            <w:r w:rsidR="00FD047A" w:rsidRPr="0017294D">
              <w:rPr>
                <w:noProof/>
                <w:webHidden/>
              </w:rPr>
              <w:fldChar w:fldCharType="separate"/>
            </w:r>
            <w:r w:rsidR="00EF6E0A" w:rsidRPr="0017294D">
              <w:rPr>
                <w:noProof/>
                <w:webHidden/>
              </w:rPr>
              <w:t>9</w:t>
            </w:r>
            <w:r w:rsidR="00FD047A" w:rsidRPr="0017294D">
              <w:rPr>
                <w:noProof/>
                <w:webHidden/>
              </w:rPr>
              <w:fldChar w:fldCharType="end"/>
            </w:r>
          </w:hyperlink>
        </w:p>
        <w:p w14:paraId="1287D86B" w14:textId="77777777" w:rsidR="00FD047A" w:rsidRPr="0017294D" w:rsidRDefault="001F5438">
          <w:pPr>
            <w:pStyle w:val="TM3"/>
            <w:tabs>
              <w:tab w:val="right" w:leader="dot" w:pos="9062"/>
            </w:tabs>
            <w:rPr>
              <w:noProof/>
            </w:rPr>
          </w:pPr>
          <w:hyperlink w:anchor="_Toc466813409"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_Toc466813409 \h </w:instrText>
            </w:r>
            <w:r w:rsidR="00FD047A" w:rsidRPr="0017294D">
              <w:rPr>
                <w:noProof/>
                <w:webHidden/>
              </w:rPr>
            </w:r>
            <w:r w:rsidR="00FD047A" w:rsidRPr="0017294D">
              <w:rPr>
                <w:noProof/>
                <w:webHidden/>
              </w:rPr>
              <w:fldChar w:fldCharType="separate"/>
            </w:r>
            <w:r w:rsidR="00EF6E0A" w:rsidRPr="0017294D">
              <w:rPr>
                <w:noProof/>
                <w:webHidden/>
              </w:rPr>
              <w:t>9</w:t>
            </w:r>
            <w:r w:rsidR="00FD047A" w:rsidRPr="0017294D">
              <w:rPr>
                <w:noProof/>
                <w:webHidden/>
              </w:rPr>
              <w:fldChar w:fldCharType="end"/>
            </w:r>
          </w:hyperlink>
        </w:p>
        <w:p w14:paraId="00862EF5" w14:textId="77777777" w:rsidR="00FD047A" w:rsidRPr="0017294D" w:rsidRDefault="001F5438">
          <w:pPr>
            <w:pStyle w:val="TM3"/>
            <w:tabs>
              <w:tab w:val="right" w:leader="dot" w:pos="9062"/>
            </w:tabs>
            <w:rPr>
              <w:noProof/>
            </w:rPr>
          </w:pPr>
          <w:hyperlink w:anchor="_Toc466813410"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_Toc466813410 \h </w:instrText>
            </w:r>
            <w:r w:rsidR="00FD047A" w:rsidRPr="0017294D">
              <w:rPr>
                <w:noProof/>
                <w:webHidden/>
              </w:rPr>
            </w:r>
            <w:r w:rsidR="00FD047A" w:rsidRPr="0017294D">
              <w:rPr>
                <w:noProof/>
                <w:webHidden/>
              </w:rPr>
              <w:fldChar w:fldCharType="separate"/>
            </w:r>
            <w:r w:rsidR="00EF6E0A" w:rsidRPr="0017294D">
              <w:rPr>
                <w:noProof/>
                <w:webHidden/>
              </w:rPr>
              <w:t>9</w:t>
            </w:r>
            <w:r w:rsidR="00FD047A" w:rsidRPr="0017294D">
              <w:rPr>
                <w:noProof/>
                <w:webHidden/>
              </w:rPr>
              <w:fldChar w:fldCharType="end"/>
            </w:r>
          </w:hyperlink>
        </w:p>
        <w:p w14:paraId="36C41551" w14:textId="77777777" w:rsidR="00FD047A" w:rsidRPr="0017294D" w:rsidRDefault="001F5438">
          <w:pPr>
            <w:pStyle w:val="TM1"/>
            <w:tabs>
              <w:tab w:val="right" w:leader="dot" w:pos="9062"/>
            </w:tabs>
            <w:rPr>
              <w:noProof/>
            </w:rPr>
          </w:pPr>
          <w:hyperlink w:anchor="_Toc466813411" w:history="1">
            <w:r w:rsidR="00FD047A" w:rsidRPr="0017294D">
              <w:rPr>
                <w:rStyle w:val="Lienhypertexte"/>
                <w:noProof/>
              </w:rPr>
              <w:t>Exercice 2</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_Toc466813411 \h </w:instrText>
            </w:r>
            <w:r w:rsidR="00FD047A" w:rsidRPr="0017294D">
              <w:rPr>
                <w:noProof/>
                <w:webHidden/>
              </w:rPr>
            </w:r>
            <w:r w:rsidR="00FD047A" w:rsidRPr="0017294D">
              <w:rPr>
                <w:noProof/>
                <w:webHidden/>
              </w:rPr>
              <w:fldChar w:fldCharType="separate"/>
            </w:r>
            <w:r w:rsidR="00EF6E0A" w:rsidRPr="0017294D">
              <w:rPr>
                <w:noProof/>
                <w:webHidden/>
              </w:rPr>
              <w:t>11</w:t>
            </w:r>
            <w:r w:rsidR="00FD047A" w:rsidRPr="0017294D">
              <w:rPr>
                <w:noProof/>
                <w:webHidden/>
              </w:rPr>
              <w:fldChar w:fldCharType="end"/>
            </w:r>
          </w:hyperlink>
        </w:p>
        <w:p w14:paraId="1B7293A1" w14:textId="77777777" w:rsidR="00FD047A" w:rsidRPr="0017294D" w:rsidRDefault="001F5438">
          <w:pPr>
            <w:pStyle w:val="TM2"/>
            <w:tabs>
              <w:tab w:val="right" w:leader="dot" w:pos="9062"/>
            </w:tabs>
            <w:rPr>
              <w:noProof/>
            </w:rPr>
          </w:pPr>
          <w:hyperlink w:anchor="_Toc466813412" w:history="1">
            <w:r w:rsidR="00FD047A" w:rsidRPr="0017294D">
              <w:rPr>
                <w:rStyle w:val="Lienhypertexte"/>
                <w:noProof/>
              </w:rPr>
              <w:t>Question 1</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_Toc466813412 \h </w:instrText>
            </w:r>
            <w:r w:rsidR="00FD047A" w:rsidRPr="0017294D">
              <w:rPr>
                <w:noProof/>
                <w:webHidden/>
              </w:rPr>
            </w:r>
            <w:r w:rsidR="00FD047A" w:rsidRPr="0017294D">
              <w:rPr>
                <w:noProof/>
                <w:webHidden/>
              </w:rPr>
              <w:fldChar w:fldCharType="separate"/>
            </w:r>
            <w:r w:rsidR="00EF6E0A" w:rsidRPr="0017294D">
              <w:rPr>
                <w:noProof/>
                <w:webHidden/>
              </w:rPr>
              <w:t>11</w:t>
            </w:r>
            <w:r w:rsidR="00FD047A" w:rsidRPr="0017294D">
              <w:rPr>
                <w:noProof/>
                <w:webHidden/>
              </w:rPr>
              <w:fldChar w:fldCharType="end"/>
            </w:r>
          </w:hyperlink>
        </w:p>
        <w:p w14:paraId="15964635" w14:textId="77777777" w:rsidR="00FD047A" w:rsidRPr="0017294D" w:rsidRDefault="001F5438">
          <w:pPr>
            <w:pStyle w:val="TM3"/>
            <w:tabs>
              <w:tab w:val="right" w:leader="dot" w:pos="9062"/>
            </w:tabs>
            <w:rPr>
              <w:noProof/>
            </w:rPr>
          </w:pPr>
          <w:hyperlink w:anchor="_Toc466813413"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_Toc466813413 \h </w:instrText>
            </w:r>
            <w:r w:rsidR="00FD047A" w:rsidRPr="0017294D">
              <w:rPr>
                <w:noProof/>
                <w:webHidden/>
              </w:rPr>
            </w:r>
            <w:r w:rsidR="00FD047A" w:rsidRPr="0017294D">
              <w:rPr>
                <w:noProof/>
                <w:webHidden/>
              </w:rPr>
              <w:fldChar w:fldCharType="separate"/>
            </w:r>
            <w:r w:rsidR="00EF6E0A" w:rsidRPr="0017294D">
              <w:rPr>
                <w:noProof/>
                <w:webHidden/>
              </w:rPr>
              <w:t>11</w:t>
            </w:r>
            <w:r w:rsidR="00FD047A" w:rsidRPr="0017294D">
              <w:rPr>
                <w:noProof/>
                <w:webHidden/>
              </w:rPr>
              <w:fldChar w:fldCharType="end"/>
            </w:r>
          </w:hyperlink>
        </w:p>
        <w:p w14:paraId="41101401" w14:textId="77777777" w:rsidR="00FD047A" w:rsidRPr="0017294D" w:rsidRDefault="001F5438">
          <w:pPr>
            <w:pStyle w:val="TM3"/>
            <w:tabs>
              <w:tab w:val="right" w:leader="dot" w:pos="9062"/>
            </w:tabs>
            <w:rPr>
              <w:noProof/>
            </w:rPr>
          </w:pPr>
          <w:hyperlink w:anchor="_Toc466813414"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_Toc466813414 \h </w:instrText>
            </w:r>
            <w:r w:rsidR="00FD047A" w:rsidRPr="0017294D">
              <w:rPr>
                <w:noProof/>
                <w:webHidden/>
              </w:rPr>
            </w:r>
            <w:r w:rsidR="00FD047A" w:rsidRPr="0017294D">
              <w:rPr>
                <w:noProof/>
                <w:webHidden/>
              </w:rPr>
              <w:fldChar w:fldCharType="separate"/>
            </w:r>
            <w:r w:rsidR="00EF6E0A" w:rsidRPr="0017294D">
              <w:rPr>
                <w:noProof/>
                <w:webHidden/>
              </w:rPr>
              <w:t>11</w:t>
            </w:r>
            <w:r w:rsidR="00FD047A" w:rsidRPr="0017294D">
              <w:rPr>
                <w:noProof/>
                <w:webHidden/>
              </w:rPr>
              <w:fldChar w:fldCharType="end"/>
            </w:r>
          </w:hyperlink>
        </w:p>
        <w:p w14:paraId="20DC3F69" w14:textId="77777777" w:rsidR="00FD047A" w:rsidRPr="0017294D" w:rsidRDefault="001F5438">
          <w:pPr>
            <w:pStyle w:val="TM3"/>
            <w:tabs>
              <w:tab w:val="right" w:leader="dot" w:pos="9062"/>
            </w:tabs>
            <w:rPr>
              <w:noProof/>
            </w:rPr>
          </w:pPr>
          <w:hyperlink w:anchor="_Toc466813415"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_Toc466813415 \h </w:instrText>
            </w:r>
            <w:r w:rsidR="00FD047A" w:rsidRPr="0017294D">
              <w:rPr>
                <w:noProof/>
                <w:webHidden/>
              </w:rPr>
            </w:r>
            <w:r w:rsidR="00FD047A" w:rsidRPr="0017294D">
              <w:rPr>
                <w:noProof/>
                <w:webHidden/>
              </w:rPr>
              <w:fldChar w:fldCharType="separate"/>
            </w:r>
            <w:r w:rsidR="00EF6E0A" w:rsidRPr="0017294D">
              <w:rPr>
                <w:noProof/>
                <w:webHidden/>
              </w:rPr>
              <w:t>11</w:t>
            </w:r>
            <w:r w:rsidR="00FD047A" w:rsidRPr="0017294D">
              <w:rPr>
                <w:noProof/>
                <w:webHidden/>
              </w:rPr>
              <w:fldChar w:fldCharType="end"/>
            </w:r>
          </w:hyperlink>
        </w:p>
        <w:p w14:paraId="3C7958D7" w14:textId="77777777" w:rsidR="00FD047A" w:rsidRPr="0017294D" w:rsidRDefault="001F5438">
          <w:pPr>
            <w:pStyle w:val="TM2"/>
            <w:tabs>
              <w:tab w:val="right" w:leader="dot" w:pos="9062"/>
            </w:tabs>
            <w:rPr>
              <w:noProof/>
            </w:rPr>
          </w:pPr>
          <w:hyperlink w:anchor="_Toc466813416" w:history="1">
            <w:r w:rsidR="00FD047A" w:rsidRPr="0017294D">
              <w:rPr>
                <w:rStyle w:val="Lienhypertexte"/>
                <w:noProof/>
              </w:rPr>
              <w:t>Question 2</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_Toc466813416 \h </w:instrText>
            </w:r>
            <w:r w:rsidR="00FD047A" w:rsidRPr="0017294D">
              <w:rPr>
                <w:noProof/>
                <w:webHidden/>
              </w:rPr>
            </w:r>
            <w:r w:rsidR="00FD047A" w:rsidRPr="0017294D">
              <w:rPr>
                <w:noProof/>
                <w:webHidden/>
              </w:rPr>
              <w:fldChar w:fldCharType="separate"/>
            </w:r>
            <w:r w:rsidR="00EF6E0A" w:rsidRPr="0017294D">
              <w:rPr>
                <w:noProof/>
                <w:webHidden/>
              </w:rPr>
              <w:t>12</w:t>
            </w:r>
            <w:r w:rsidR="00FD047A" w:rsidRPr="0017294D">
              <w:rPr>
                <w:noProof/>
                <w:webHidden/>
              </w:rPr>
              <w:fldChar w:fldCharType="end"/>
            </w:r>
          </w:hyperlink>
        </w:p>
        <w:p w14:paraId="165204B4" w14:textId="77777777" w:rsidR="00FD047A" w:rsidRPr="0017294D" w:rsidRDefault="001F5438">
          <w:pPr>
            <w:pStyle w:val="TM3"/>
            <w:tabs>
              <w:tab w:val="right" w:leader="dot" w:pos="9062"/>
            </w:tabs>
            <w:rPr>
              <w:noProof/>
            </w:rPr>
          </w:pPr>
          <w:hyperlink w:anchor="_Toc466813417"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_Toc466813417 \h </w:instrText>
            </w:r>
            <w:r w:rsidR="00FD047A" w:rsidRPr="0017294D">
              <w:rPr>
                <w:noProof/>
                <w:webHidden/>
              </w:rPr>
            </w:r>
            <w:r w:rsidR="00FD047A" w:rsidRPr="0017294D">
              <w:rPr>
                <w:noProof/>
                <w:webHidden/>
              </w:rPr>
              <w:fldChar w:fldCharType="separate"/>
            </w:r>
            <w:r w:rsidR="00EF6E0A" w:rsidRPr="0017294D">
              <w:rPr>
                <w:noProof/>
                <w:webHidden/>
              </w:rPr>
              <w:t>12</w:t>
            </w:r>
            <w:r w:rsidR="00FD047A" w:rsidRPr="0017294D">
              <w:rPr>
                <w:noProof/>
                <w:webHidden/>
              </w:rPr>
              <w:fldChar w:fldCharType="end"/>
            </w:r>
          </w:hyperlink>
        </w:p>
        <w:p w14:paraId="638B23A3" w14:textId="77777777" w:rsidR="00FD047A" w:rsidRPr="0017294D" w:rsidRDefault="001F5438">
          <w:pPr>
            <w:pStyle w:val="TM3"/>
            <w:tabs>
              <w:tab w:val="right" w:leader="dot" w:pos="9062"/>
            </w:tabs>
            <w:rPr>
              <w:noProof/>
            </w:rPr>
          </w:pPr>
          <w:hyperlink w:anchor="_Toc466813418"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_Toc466813418 \h </w:instrText>
            </w:r>
            <w:r w:rsidR="00FD047A" w:rsidRPr="0017294D">
              <w:rPr>
                <w:noProof/>
                <w:webHidden/>
              </w:rPr>
            </w:r>
            <w:r w:rsidR="00FD047A" w:rsidRPr="0017294D">
              <w:rPr>
                <w:noProof/>
                <w:webHidden/>
              </w:rPr>
              <w:fldChar w:fldCharType="separate"/>
            </w:r>
            <w:r w:rsidR="00EF6E0A" w:rsidRPr="0017294D">
              <w:rPr>
                <w:noProof/>
                <w:webHidden/>
              </w:rPr>
              <w:t>12</w:t>
            </w:r>
            <w:r w:rsidR="00FD047A" w:rsidRPr="0017294D">
              <w:rPr>
                <w:noProof/>
                <w:webHidden/>
              </w:rPr>
              <w:fldChar w:fldCharType="end"/>
            </w:r>
          </w:hyperlink>
        </w:p>
        <w:p w14:paraId="6BE31188" w14:textId="77777777" w:rsidR="00FD047A" w:rsidRPr="0017294D" w:rsidRDefault="001F5438">
          <w:pPr>
            <w:pStyle w:val="TM3"/>
            <w:tabs>
              <w:tab w:val="right" w:leader="dot" w:pos="9062"/>
            </w:tabs>
            <w:rPr>
              <w:noProof/>
            </w:rPr>
          </w:pPr>
          <w:hyperlink w:anchor="_Toc466813419"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_Toc466813419 \h </w:instrText>
            </w:r>
            <w:r w:rsidR="00FD047A" w:rsidRPr="0017294D">
              <w:rPr>
                <w:noProof/>
                <w:webHidden/>
              </w:rPr>
            </w:r>
            <w:r w:rsidR="00FD047A" w:rsidRPr="0017294D">
              <w:rPr>
                <w:noProof/>
                <w:webHidden/>
              </w:rPr>
              <w:fldChar w:fldCharType="separate"/>
            </w:r>
            <w:r w:rsidR="00EF6E0A" w:rsidRPr="0017294D">
              <w:rPr>
                <w:noProof/>
                <w:webHidden/>
              </w:rPr>
              <w:t>12</w:t>
            </w:r>
            <w:r w:rsidR="00FD047A" w:rsidRPr="0017294D">
              <w:rPr>
                <w:noProof/>
                <w:webHidden/>
              </w:rPr>
              <w:fldChar w:fldCharType="end"/>
            </w:r>
          </w:hyperlink>
        </w:p>
        <w:p w14:paraId="01248F23" w14:textId="77777777" w:rsidR="00FD047A" w:rsidRPr="0017294D" w:rsidRDefault="001F5438">
          <w:pPr>
            <w:pStyle w:val="TM2"/>
            <w:tabs>
              <w:tab w:val="right" w:leader="dot" w:pos="9062"/>
            </w:tabs>
            <w:rPr>
              <w:noProof/>
            </w:rPr>
          </w:pPr>
          <w:hyperlink w:anchor="_Toc466813420" w:history="1">
            <w:r w:rsidR="00FD047A" w:rsidRPr="0017294D">
              <w:rPr>
                <w:rStyle w:val="Lienhypertexte"/>
                <w:noProof/>
              </w:rPr>
              <w:t>Question 3</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_Toc466813420 \h </w:instrText>
            </w:r>
            <w:r w:rsidR="00FD047A" w:rsidRPr="0017294D">
              <w:rPr>
                <w:noProof/>
                <w:webHidden/>
              </w:rPr>
            </w:r>
            <w:r w:rsidR="00FD047A" w:rsidRPr="0017294D">
              <w:rPr>
                <w:noProof/>
                <w:webHidden/>
              </w:rPr>
              <w:fldChar w:fldCharType="separate"/>
            </w:r>
            <w:r w:rsidR="00EF6E0A" w:rsidRPr="0017294D">
              <w:rPr>
                <w:noProof/>
                <w:webHidden/>
              </w:rPr>
              <w:t>13</w:t>
            </w:r>
            <w:r w:rsidR="00FD047A" w:rsidRPr="0017294D">
              <w:rPr>
                <w:noProof/>
                <w:webHidden/>
              </w:rPr>
              <w:fldChar w:fldCharType="end"/>
            </w:r>
          </w:hyperlink>
        </w:p>
        <w:p w14:paraId="7293E796" w14:textId="77777777" w:rsidR="00FD047A" w:rsidRPr="0017294D" w:rsidRDefault="001F5438">
          <w:pPr>
            <w:pStyle w:val="TM3"/>
            <w:tabs>
              <w:tab w:val="right" w:leader="dot" w:pos="9062"/>
            </w:tabs>
            <w:rPr>
              <w:noProof/>
            </w:rPr>
          </w:pPr>
          <w:hyperlink w:anchor="_Toc466813421"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_Toc466813421 \h </w:instrText>
            </w:r>
            <w:r w:rsidR="00FD047A" w:rsidRPr="0017294D">
              <w:rPr>
                <w:noProof/>
                <w:webHidden/>
              </w:rPr>
            </w:r>
            <w:r w:rsidR="00FD047A" w:rsidRPr="0017294D">
              <w:rPr>
                <w:noProof/>
                <w:webHidden/>
              </w:rPr>
              <w:fldChar w:fldCharType="separate"/>
            </w:r>
            <w:r w:rsidR="00EF6E0A" w:rsidRPr="0017294D">
              <w:rPr>
                <w:noProof/>
                <w:webHidden/>
              </w:rPr>
              <w:t>13</w:t>
            </w:r>
            <w:r w:rsidR="00FD047A" w:rsidRPr="0017294D">
              <w:rPr>
                <w:noProof/>
                <w:webHidden/>
              </w:rPr>
              <w:fldChar w:fldCharType="end"/>
            </w:r>
          </w:hyperlink>
        </w:p>
        <w:p w14:paraId="2F285656" w14:textId="77777777" w:rsidR="00FD047A" w:rsidRPr="0017294D" w:rsidRDefault="001F5438">
          <w:pPr>
            <w:pStyle w:val="TM3"/>
            <w:tabs>
              <w:tab w:val="right" w:leader="dot" w:pos="9062"/>
            </w:tabs>
            <w:rPr>
              <w:noProof/>
            </w:rPr>
          </w:pPr>
          <w:hyperlink w:anchor="_Toc466813422"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_Toc466813422 \h </w:instrText>
            </w:r>
            <w:r w:rsidR="00FD047A" w:rsidRPr="0017294D">
              <w:rPr>
                <w:noProof/>
                <w:webHidden/>
              </w:rPr>
            </w:r>
            <w:r w:rsidR="00FD047A" w:rsidRPr="0017294D">
              <w:rPr>
                <w:noProof/>
                <w:webHidden/>
              </w:rPr>
              <w:fldChar w:fldCharType="separate"/>
            </w:r>
            <w:r w:rsidR="00EF6E0A" w:rsidRPr="0017294D">
              <w:rPr>
                <w:noProof/>
                <w:webHidden/>
              </w:rPr>
              <w:t>13</w:t>
            </w:r>
            <w:r w:rsidR="00FD047A" w:rsidRPr="0017294D">
              <w:rPr>
                <w:noProof/>
                <w:webHidden/>
              </w:rPr>
              <w:fldChar w:fldCharType="end"/>
            </w:r>
          </w:hyperlink>
        </w:p>
        <w:p w14:paraId="3984F563" w14:textId="77777777" w:rsidR="00FD047A" w:rsidRPr="0017294D" w:rsidRDefault="001F5438">
          <w:pPr>
            <w:pStyle w:val="TM3"/>
            <w:tabs>
              <w:tab w:val="right" w:leader="dot" w:pos="9062"/>
            </w:tabs>
            <w:rPr>
              <w:noProof/>
            </w:rPr>
          </w:pPr>
          <w:hyperlink w:anchor="_Toc466813423"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_Toc466813423 \h </w:instrText>
            </w:r>
            <w:r w:rsidR="00FD047A" w:rsidRPr="0017294D">
              <w:rPr>
                <w:noProof/>
                <w:webHidden/>
              </w:rPr>
            </w:r>
            <w:r w:rsidR="00FD047A" w:rsidRPr="0017294D">
              <w:rPr>
                <w:noProof/>
                <w:webHidden/>
              </w:rPr>
              <w:fldChar w:fldCharType="separate"/>
            </w:r>
            <w:r w:rsidR="00EF6E0A" w:rsidRPr="0017294D">
              <w:rPr>
                <w:noProof/>
                <w:webHidden/>
              </w:rPr>
              <w:t>14</w:t>
            </w:r>
            <w:r w:rsidR="00FD047A" w:rsidRPr="0017294D">
              <w:rPr>
                <w:noProof/>
                <w:webHidden/>
              </w:rPr>
              <w:fldChar w:fldCharType="end"/>
            </w:r>
          </w:hyperlink>
        </w:p>
        <w:p w14:paraId="3CC6B021" w14:textId="77777777" w:rsidR="00FD047A" w:rsidRPr="0017294D" w:rsidRDefault="001F5438">
          <w:pPr>
            <w:pStyle w:val="TM2"/>
            <w:tabs>
              <w:tab w:val="right" w:leader="dot" w:pos="9062"/>
            </w:tabs>
            <w:rPr>
              <w:noProof/>
            </w:rPr>
          </w:pPr>
          <w:hyperlink w:anchor="_Toc466813424" w:history="1">
            <w:r w:rsidR="00FD047A" w:rsidRPr="0017294D">
              <w:rPr>
                <w:rStyle w:val="Lienhypertexte"/>
                <w:noProof/>
              </w:rPr>
              <w:t>Question 4</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_Toc466813424 \h </w:instrText>
            </w:r>
            <w:r w:rsidR="00FD047A" w:rsidRPr="0017294D">
              <w:rPr>
                <w:noProof/>
                <w:webHidden/>
              </w:rPr>
            </w:r>
            <w:r w:rsidR="00FD047A" w:rsidRPr="0017294D">
              <w:rPr>
                <w:noProof/>
                <w:webHidden/>
              </w:rPr>
              <w:fldChar w:fldCharType="separate"/>
            </w:r>
            <w:r w:rsidR="00EF6E0A" w:rsidRPr="0017294D">
              <w:rPr>
                <w:noProof/>
                <w:webHidden/>
              </w:rPr>
              <w:t>15</w:t>
            </w:r>
            <w:r w:rsidR="00FD047A" w:rsidRPr="0017294D">
              <w:rPr>
                <w:noProof/>
                <w:webHidden/>
              </w:rPr>
              <w:fldChar w:fldCharType="end"/>
            </w:r>
          </w:hyperlink>
        </w:p>
        <w:p w14:paraId="2D5FC1AC" w14:textId="77777777" w:rsidR="00FD047A" w:rsidRPr="0017294D" w:rsidRDefault="001F5438">
          <w:pPr>
            <w:pStyle w:val="TM3"/>
            <w:tabs>
              <w:tab w:val="right" w:leader="dot" w:pos="9062"/>
            </w:tabs>
            <w:rPr>
              <w:noProof/>
            </w:rPr>
          </w:pPr>
          <w:hyperlink w:anchor="_Toc466813425"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_Toc466813425 \h </w:instrText>
            </w:r>
            <w:r w:rsidR="00FD047A" w:rsidRPr="0017294D">
              <w:rPr>
                <w:noProof/>
                <w:webHidden/>
              </w:rPr>
            </w:r>
            <w:r w:rsidR="00FD047A" w:rsidRPr="0017294D">
              <w:rPr>
                <w:noProof/>
                <w:webHidden/>
              </w:rPr>
              <w:fldChar w:fldCharType="separate"/>
            </w:r>
            <w:r w:rsidR="00EF6E0A" w:rsidRPr="0017294D">
              <w:rPr>
                <w:noProof/>
                <w:webHidden/>
              </w:rPr>
              <w:t>15</w:t>
            </w:r>
            <w:r w:rsidR="00FD047A" w:rsidRPr="0017294D">
              <w:rPr>
                <w:noProof/>
                <w:webHidden/>
              </w:rPr>
              <w:fldChar w:fldCharType="end"/>
            </w:r>
          </w:hyperlink>
        </w:p>
        <w:p w14:paraId="4D95BB99" w14:textId="77777777" w:rsidR="00FD047A" w:rsidRPr="0017294D" w:rsidRDefault="001F5438">
          <w:pPr>
            <w:pStyle w:val="TM3"/>
            <w:tabs>
              <w:tab w:val="right" w:leader="dot" w:pos="9062"/>
            </w:tabs>
            <w:rPr>
              <w:noProof/>
            </w:rPr>
          </w:pPr>
          <w:hyperlink w:anchor="_Toc466813426"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_Toc466813426 \h </w:instrText>
            </w:r>
            <w:r w:rsidR="00FD047A" w:rsidRPr="0017294D">
              <w:rPr>
                <w:noProof/>
                <w:webHidden/>
              </w:rPr>
            </w:r>
            <w:r w:rsidR="00FD047A" w:rsidRPr="0017294D">
              <w:rPr>
                <w:noProof/>
                <w:webHidden/>
              </w:rPr>
              <w:fldChar w:fldCharType="separate"/>
            </w:r>
            <w:r w:rsidR="00EF6E0A" w:rsidRPr="0017294D">
              <w:rPr>
                <w:noProof/>
                <w:webHidden/>
              </w:rPr>
              <w:t>15</w:t>
            </w:r>
            <w:r w:rsidR="00FD047A" w:rsidRPr="0017294D">
              <w:rPr>
                <w:noProof/>
                <w:webHidden/>
              </w:rPr>
              <w:fldChar w:fldCharType="end"/>
            </w:r>
          </w:hyperlink>
        </w:p>
        <w:p w14:paraId="044ACDCD" w14:textId="77777777" w:rsidR="00FD047A" w:rsidRPr="0017294D" w:rsidRDefault="001F5438">
          <w:pPr>
            <w:pStyle w:val="TM3"/>
            <w:tabs>
              <w:tab w:val="right" w:leader="dot" w:pos="9062"/>
            </w:tabs>
            <w:rPr>
              <w:noProof/>
            </w:rPr>
          </w:pPr>
          <w:hyperlink w:anchor="_Toc466813427"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_Toc466813427 \h </w:instrText>
            </w:r>
            <w:r w:rsidR="00FD047A" w:rsidRPr="0017294D">
              <w:rPr>
                <w:noProof/>
                <w:webHidden/>
              </w:rPr>
            </w:r>
            <w:r w:rsidR="00FD047A" w:rsidRPr="0017294D">
              <w:rPr>
                <w:noProof/>
                <w:webHidden/>
              </w:rPr>
              <w:fldChar w:fldCharType="separate"/>
            </w:r>
            <w:r w:rsidR="00EF6E0A" w:rsidRPr="0017294D">
              <w:rPr>
                <w:noProof/>
                <w:webHidden/>
              </w:rPr>
              <w:t>16</w:t>
            </w:r>
            <w:r w:rsidR="00FD047A" w:rsidRPr="0017294D">
              <w:rPr>
                <w:noProof/>
                <w:webHidden/>
              </w:rPr>
              <w:fldChar w:fldCharType="end"/>
            </w:r>
          </w:hyperlink>
        </w:p>
        <w:p w14:paraId="44C5F68E" w14:textId="77777777" w:rsidR="00FD047A" w:rsidRPr="0017294D" w:rsidRDefault="001F5438">
          <w:pPr>
            <w:pStyle w:val="TM2"/>
            <w:tabs>
              <w:tab w:val="right" w:leader="dot" w:pos="9062"/>
            </w:tabs>
            <w:rPr>
              <w:noProof/>
            </w:rPr>
          </w:pPr>
          <w:hyperlink w:anchor="_Toc466813428" w:history="1">
            <w:r w:rsidR="00FD047A" w:rsidRPr="0017294D">
              <w:rPr>
                <w:rStyle w:val="Lienhypertexte"/>
                <w:noProof/>
              </w:rPr>
              <w:t>Question 5</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_Toc466813428 \h </w:instrText>
            </w:r>
            <w:r w:rsidR="00FD047A" w:rsidRPr="0017294D">
              <w:rPr>
                <w:noProof/>
                <w:webHidden/>
              </w:rPr>
            </w:r>
            <w:r w:rsidR="00FD047A" w:rsidRPr="0017294D">
              <w:rPr>
                <w:noProof/>
                <w:webHidden/>
              </w:rPr>
              <w:fldChar w:fldCharType="separate"/>
            </w:r>
            <w:r w:rsidR="00EF6E0A" w:rsidRPr="0017294D">
              <w:rPr>
                <w:noProof/>
                <w:webHidden/>
              </w:rPr>
              <w:t>17</w:t>
            </w:r>
            <w:r w:rsidR="00FD047A" w:rsidRPr="0017294D">
              <w:rPr>
                <w:noProof/>
                <w:webHidden/>
              </w:rPr>
              <w:fldChar w:fldCharType="end"/>
            </w:r>
          </w:hyperlink>
        </w:p>
        <w:p w14:paraId="7990918E" w14:textId="77777777" w:rsidR="00FD047A" w:rsidRPr="0017294D" w:rsidRDefault="001F5438">
          <w:pPr>
            <w:pStyle w:val="TM3"/>
            <w:tabs>
              <w:tab w:val="right" w:leader="dot" w:pos="9062"/>
            </w:tabs>
            <w:rPr>
              <w:noProof/>
            </w:rPr>
          </w:pPr>
          <w:hyperlink w:anchor="_Toc466813429"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_Toc466813429 \h </w:instrText>
            </w:r>
            <w:r w:rsidR="00FD047A" w:rsidRPr="0017294D">
              <w:rPr>
                <w:noProof/>
                <w:webHidden/>
              </w:rPr>
            </w:r>
            <w:r w:rsidR="00FD047A" w:rsidRPr="0017294D">
              <w:rPr>
                <w:noProof/>
                <w:webHidden/>
              </w:rPr>
              <w:fldChar w:fldCharType="separate"/>
            </w:r>
            <w:r w:rsidR="00EF6E0A" w:rsidRPr="0017294D">
              <w:rPr>
                <w:noProof/>
                <w:webHidden/>
              </w:rPr>
              <w:t>17</w:t>
            </w:r>
            <w:r w:rsidR="00FD047A" w:rsidRPr="0017294D">
              <w:rPr>
                <w:noProof/>
                <w:webHidden/>
              </w:rPr>
              <w:fldChar w:fldCharType="end"/>
            </w:r>
          </w:hyperlink>
        </w:p>
        <w:p w14:paraId="3A2CEAF9" w14:textId="77777777" w:rsidR="00FD047A" w:rsidRPr="0017294D" w:rsidRDefault="001F5438">
          <w:pPr>
            <w:pStyle w:val="TM3"/>
            <w:tabs>
              <w:tab w:val="right" w:leader="dot" w:pos="9062"/>
            </w:tabs>
            <w:rPr>
              <w:noProof/>
            </w:rPr>
          </w:pPr>
          <w:hyperlink w:anchor="_Toc466813430"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_Toc466813430 \h </w:instrText>
            </w:r>
            <w:r w:rsidR="00FD047A" w:rsidRPr="0017294D">
              <w:rPr>
                <w:noProof/>
                <w:webHidden/>
              </w:rPr>
            </w:r>
            <w:r w:rsidR="00FD047A" w:rsidRPr="0017294D">
              <w:rPr>
                <w:noProof/>
                <w:webHidden/>
              </w:rPr>
              <w:fldChar w:fldCharType="separate"/>
            </w:r>
            <w:r w:rsidR="00EF6E0A" w:rsidRPr="0017294D">
              <w:rPr>
                <w:noProof/>
                <w:webHidden/>
              </w:rPr>
              <w:t>17</w:t>
            </w:r>
            <w:r w:rsidR="00FD047A" w:rsidRPr="0017294D">
              <w:rPr>
                <w:noProof/>
                <w:webHidden/>
              </w:rPr>
              <w:fldChar w:fldCharType="end"/>
            </w:r>
          </w:hyperlink>
        </w:p>
        <w:p w14:paraId="683F2BFF" w14:textId="77777777" w:rsidR="00FD047A" w:rsidRPr="0017294D" w:rsidRDefault="001F5438">
          <w:pPr>
            <w:pStyle w:val="TM3"/>
            <w:tabs>
              <w:tab w:val="right" w:leader="dot" w:pos="9062"/>
            </w:tabs>
            <w:rPr>
              <w:noProof/>
            </w:rPr>
          </w:pPr>
          <w:hyperlink w:anchor="_Toc466813431"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_Toc466813431 \h </w:instrText>
            </w:r>
            <w:r w:rsidR="00FD047A" w:rsidRPr="0017294D">
              <w:rPr>
                <w:noProof/>
                <w:webHidden/>
              </w:rPr>
            </w:r>
            <w:r w:rsidR="00FD047A" w:rsidRPr="0017294D">
              <w:rPr>
                <w:noProof/>
                <w:webHidden/>
              </w:rPr>
              <w:fldChar w:fldCharType="separate"/>
            </w:r>
            <w:r w:rsidR="00EF6E0A" w:rsidRPr="0017294D">
              <w:rPr>
                <w:noProof/>
                <w:webHidden/>
              </w:rPr>
              <w:t>17</w:t>
            </w:r>
            <w:r w:rsidR="00FD047A" w:rsidRPr="0017294D">
              <w:rPr>
                <w:noProof/>
                <w:webHidden/>
              </w:rPr>
              <w:fldChar w:fldCharType="end"/>
            </w:r>
          </w:hyperlink>
        </w:p>
        <w:p w14:paraId="5A87B1CC" w14:textId="77777777" w:rsidR="00FD047A" w:rsidRPr="0017294D" w:rsidRDefault="001F5438">
          <w:pPr>
            <w:pStyle w:val="TM2"/>
            <w:tabs>
              <w:tab w:val="right" w:leader="dot" w:pos="9062"/>
            </w:tabs>
            <w:rPr>
              <w:noProof/>
            </w:rPr>
          </w:pPr>
          <w:hyperlink w:anchor="_Toc466813432" w:history="1">
            <w:r w:rsidR="00FD047A" w:rsidRPr="0017294D">
              <w:rPr>
                <w:rStyle w:val="Lienhypertexte"/>
                <w:noProof/>
              </w:rPr>
              <w:t>Question 6</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_Toc466813432 \h </w:instrText>
            </w:r>
            <w:r w:rsidR="00FD047A" w:rsidRPr="0017294D">
              <w:rPr>
                <w:noProof/>
                <w:webHidden/>
              </w:rPr>
            </w:r>
            <w:r w:rsidR="00FD047A" w:rsidRPr="0017294D">
              <w:rPr>
                <w:noProof/>
                <w:webHidden/>
              </w:rPr>
              <w:fldChar w:fldCharType="separate"/>
            </w:r>
            <w:r w:rsidR="00EF6E0A" w:rsidRPr="0017294D">
              <w:rPr>
                <w:noProof/>
                <w:webHidden/>
              </w:rPr>
              <w:t>18</w:t>
            </w:r>
            <w:r w:rsidR="00FD047A" w:rsidRPr="0017294D">
              <w:rPr>
                <w:noProof/>
                <w:webHidden/>
              </w:rPr>
              <w:fldChar w:fldCharType="end"/>
            </w:r>
          </w:hyperlink>
        </w:p>
        <w:p w14:paraId="22BCC8FC" w14:textId="77777777" w:rsidR="00FD047A" w:rsidRPr="0017294D" w:rsidRDefault="001F5438">
          <w:pPr>
            <w:pStyle w:val="TM3"/>
            <w:tabs>
              <w:tab w:val="right" w:leader="dot" w:pos="9062"/>
            </w:tabs>
            <w:rPr>
              <w:noProof/>
            </w:rPr>
          </w:pPr>
          <w:hyperlink w:anchor="_Toc466813433"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_Toc466813433 \h </w:instrText>
            </w:r>
            <w:r w:rsidR="00FD047A" w:rsidRPr="0017294D">
              <w:rPr>
                <w:noProof/>
                <w:webHidden/>
              </w:rPr>
            </w:r>
            <w:r w:rsidR="00FD047A" w:rsidRPr="0017294D">
              <w:rPr>
                <w:noProof/>
                <w:webHidden/>
              </w:rPr>
              <w:fldChar w:fldCharType="separate"/>
            </w:r>
            <w:r w:rsidR="00EF6E0A" w:rsidRPr="0017294D">
              <w:rPr>
                <w:noProof/>
                <w:webHidden/>
              </w:rPr>
              <w:t>18</w:t>
            </w:r>
            <w:r w:rsidR="00FD047A" w:rsidRPr="0017294D">
              <w:rPr>
                <w:noProof/>
                <w:webHidden/>
              </w:rPr>
              <w:fldChar w:fldCharType="end"/>
            </w:r>
          </w:hyperlink>
        </w:p>
        <w:p w14:paraId="3F773846" w14:textId="77777777" w:rsidR="00FD047A" w:rsidRPr="0017294D" w:rsidRDefault="001F5438">
          <w:pPr>
            <w:pStyle w:val="TM3"/>
            <w:tabs>
              <w:tab w:val="right" w:leader="dot" w:pos="9062"/>
            </w:tabs>
            <w:rPr>
              <w:noProof/>
            </w:rPr>
          </w:pPr>
          <w:hyperlink w:anchor="_Toc466813434"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_Toc466813434 \h </w:instrText>
            </w:r>
            <w:r w:rsidR="00FD047A" w:rsidRPr="0017294D">
              <w:rPr>
                <w:noProof/>
                <w:webHidden/>
              </w:rPr>
            </w:r>
            <w:r w:rsidR="00FD047A" w:rsidRPr="0017294D">
              <w:rPr>
                <w:noProof/>
                <w:webHidden/>
              </w:rPr>
              <w:fldChar w:fldCharType="separate"/>
            </w:r>
            <w:r w:rsidR="00EF6E0A" w:rsidRPr="0017294D">
              <w:rPr>
                <w:noProof/>
                <w:webHidden/>
              </w:rPr>
              <w:t>18</w:t>
            </w:r>
            <w:r w:rsidR="00FD047A" w:rsidRPr="0017294D">
              <w:rPr>
                <w:noProof/>
                <w:webHidden/>
              </w:rPr>
              <w:fldChar w:fldCharType="end"/>
            </w:r>
          </w:hyperlink>
        </w:p>
        <w:p w14:paraId="5BB6AF44" w14:textId="77777777" w:rsidR="00FD047A" w:rsidRPr="0017294D" w:rsidRDefault="001F5438">
          <w:pPr>
            <w:pStyle w:val="TM3"/>
            <w:tabs>
              <w:tab w:val="right" w:leader="dot" w:pos="9062"/>
            </w:tabs>
            <w:rPr>
              <w:noProof/>
            </w:rPr>
          </w:pPr>
          <w:hyperlink w:anchor="_Toc466813435"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_Toc466813435 \h </w:instrText>
            </w:r>
            <w:r w:rsidR="00FD047A" w:rsidRPr="0017294D">
              <w:rPr>
                <w:noProof/>
                <w:webHidden/>
              </w:rPr>
            </w:r>
            <w:r w:rsidR="00FD047A" w:rsidRPr="0017294D">
              <w:rPr>
                <w:noProof/>
                <w:webHidden/>
              </w:rPr>
              <w:fldChar w:fldCharType="separate"/>
            </w:r>
            <w:r w:rsidR="00EF6E0A" w:rsidRPr="0017294D">
              <w:rPr>
                <w:noProof/>
                <w:webHidden/>
              </w:rPr>
              <w:t>19</w:t>
            </w:r>
            <w:r w:rsidR="00FD047A" w:rsidRPr="0017294D">
              <w:rPr>
                <w:noProof/>
                <w:webHidden/>
              </w:rPr>
              <w:fldChar w:fldCharType="end"/>
            </w:r>
          </w:hyperlink>
        </w:p>
        <w:p w14:paraId="0A6EBBBE" w14:textId="77777777" w:rsidR="00FD047A" w:rsidRPr="0017294D" w:rsidRDefault="001F5438">
          <w:pPr>
            <w:pStyle w:val="TM2"/>
            <w:tabs>
              <w:tab w:val="right" w:leader="dot" w:pos="9062"/>
            </w:tabs>
            <w:rPr>
              <w:noProof/>
            </w:rPr>
          </w:pPr>
          <w:hyperlink w:anchor="_Toc466813436" w:history="1">
            <w:r w:rsidR="00FD047A" w:rsidRPr="0017294D">
              <w:rPr>
                <w:rStyle w:val="Lienhypertexte"/>
                <w:noProof/>
              </w:rPr>
              <w:t>Question 7</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_Toc466813436 \h </w:instrText>
            </w:r>
            <w:r w:rsidR="00FD047A" w:rsidRPr="0017294D">
              <w:rPr>
                <w:noProof/>
                <w:webHidden/>
              </w:rPr>
            </w:r>
            <w:r w:rsidR="00FD047A" w:rsidRPr="0017294D">
              <w:rPr>
                <w:noProof/>
                <w:webHidden/>
              </w:rPr>
              <w:fldChar w:fldCharType="separate"/>
            </w:r>
            <w:r w:rsidR="00EF6E0A" w:rsidRPr="0017294D">
              <w:rPr>
                <w:noProof/>
                <w:webHidden/>
              </w:rPr>
              <w:t>20</w:t>
            </w:r>
            <w:r w:rsidR="00FD047A" w:rsidRPr="0017294D">
              <w:rPr>
                <w:noProof/>
                <w:webHidden/>
              </w:rPr>
              <w:fldChar w:fldCharType="end"/>
            </w:r>
          </w:hyperlink>
        </w:p>
        <w:p w14:paraId="55251B0C" w14:textId="77777777" w:rsidR="00FD047A" w:rsidRPr="0017294D" w:rsidRDefault="001F5438">
          <w:pPr>
            <w:pStyle w:val="TM3"/>
            <w:tabs>
              <w:tab w:val="right" w:leader="dot" w:pos="9062"/>
            </w:tabs>
            <w:rPr>
              <w:noProof/>
            </w:rPr>
          </w:pPr>
          <w:hyperlink w:anchor="_Toc466813437"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_Toc466813437 \h </w:instrText>
            </w:r>
            <w:r w:rsidR="00FD047A" w:rsidRPr="0017294D">
              <w:rPr>
                <w:noProof/>
                <w:webHidden/>
              </w:rPr>
            </w:r>
            <w:r w:rsidR="00FD047A" w:rsidRPr="0017294D">
              <w:rPr>
                <w:noProof/>
                <w:webHidden/>
              </w:rPr>
              <w:fldChar w:fldCharType="separate"/>
            </w:r>
            <w:r w:rsidR="00EF6E0A" w:rsidRPr="0017294D">
              <w:rPr>
                <w:noProof/>
                <w:webHidden/>
              </w:rPr>
              <w:t>20</w:t>
            </w:r>
            <w:r w:rsidR="00FD047A" w:rsidRPr="0017294D">
              <w:rPr>
                <w:noProof/>
                <w:webHidden/>
              </w:rPr>
              <w:fldChar w:fldCharType="end"/>
            </w:r>
          </w:hyperlink>
        </w:p>
        <w:p w14:paraId="0B8B8FF4" w14:textId="77777777" w:rsidR="00FD047A" w:rsidRPr="0017294D" w:rsidRDefault="001F5438">
          <w:pPr>
            <w:pStyle w:val="TM3"/>
            <w:tabs>
              <w:tab w:val="right" w:leader="dot" w:pos="9062"/>
            </w:tabs>
            <w:rPr>
              <w:noProof/>
            </w:rPr>
          </w:pPr>
          <w:hyperlink w:anchor="_Toc466813438"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_Toc466813438 \h </w:instrText>
            </w:r>
            <w:r w:rsidR="00FD047A" w:rsidRPr="0017294D">
              <w:rPr>
                <w:noProof/>
                <w:webHidden/>
              </w:rPr>
            </w:r>
            <w:r w:rsidR="00FD047A" w:rsidRPr="0017294D">
              <w:rPr>
                <w:noProof/>
                <w:webHidden/>
              </w:rPr>
              <w:fldChar w:fldCharType="separate"/>
            </w:r>
            <w:r w:rsidR="00EF6E0A" w:rsidRPr="0017294D">
              <w:rPr>
                <w:noProof/>
                <w:webHidden/>
              </w:rPr>
              <w:t>20</w:t>
            </w:r>
            <w:r w:rsidR="00FD047A" w:rsidRPr="0017294D">
              <w:rPr>
                <w:noProof/>
                <w:webHidden/>
              </w:rPr>
              <w:fldChar w:fldCharType="end"/>
            </w:r>
          </w:hyperlink>
        </w:p>
        <w:p w14:paraId="041E2909" w14:textId="77777777" w:rsidR="00FD047A" w:rsidRPr="0017294D" w:rsidRDefault="001F5438">
          <w:pPr>
            <w:pStyle w:val="TM3"/>
            <w:tabs>
              <w:tab w:val="right" w:leader="dot" w:pos="9062"/>
            </w:tabs>
            <w:rPr>
              <w:noProof/>
            </w:rPr>
          </w:pPr>
          <w:hyperlink w:anchor="_Toc466813439"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_Toc466813439 \h </w:instrText>
            </w:r>
            <w:r w:rsidR="00FD047A" w:rsidRPr="0017294D">
              <w:rPr>
                <w:noProof/>
                <w:webHidden/>
              </w:rPr>
            </w:r>
            <w:r w:rsidR="00FD047A" w:rsidRPr="0017294D">
              <w:rPr>
                <w:noProof/>
                <w:webHidden/>
              </w:rPr>
              <w:fldChar w:fldCharType="separate"/>
            </w:r>
            <w:r w:rsidR="00EF6E0A" w:rsidRPr="0017294D">
              <w:rPr>
                <w:noProof/>
                <w:webHidden/>
              </w:rPr>
              <w:t>20</w:t>
            </w:r>
            <w:r w:rsidR="00FD047A" w:rsidRPr="0017294D">
              <w:rPr>
                <w:noProof/>
                <w:webHidden/>
              </w:rPr>
              <w:fldChar w:fldCharType="end"/>
            </w:r>
          </w:hyperlink>
        </w:p>
        <w:p w14:paraId="1418E3E3" w14:textId="77777777" w:rsidR="00FD047A" w:rsidRPr="0017294D" w:rsidRDefault="001F5438">
          <w:pPr>
            <w:pStyle w:val="TM2"/>
            <w:tabs>
              <w:tab w:val="right" w:leader="dot" w:pos="9062"/>
            </w:tabs>
            <w:rPr>
              <w:noProof/>
            </w:rPr>
          </w:pPr>
          <w:hyperlink w:anchor="_Toc466813440" w:history="1">
            <w:r w:rsidR="00FD047A" w:rsidRPr="0017294D">
              <w:rPr>
                <w:rStyle w:val="Lienhypertexte"/>
                <w:noProof/>
              </w:rPr>
              <w:t>Question 8</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_Toc466813440 \h </w:instrText>
            </w:r>
            <w:r w:rsidR="00FD047A" w:rsidRPr="0017294D">
              <w:rPr>
                <w:noProof/>
                <w:webHidden/>
              </w:rPr>
            </w:r>
            <w:r w:rsidR="00FD047A" w:rsidRPr="0017294D">
              <w:rPr>
                <w:noProof/>
                <w:webHidden/>
              </w:rPr>
              <w:fldChar w:fldCharType="separate"/>
            </w:r>
            <w:r w:rsidR="00EF6E0A" w:rsidRPr="0017294D">
              <w:rPr>
                <w:noProof/>
                <w:webHidden/>
              </w:rPr>
              <w:t>21</w:t>
            </w:r>
            <w:r w:rsidR="00FD047A" w:rsidRPr="0017294D">
              <w:rPr>
                <w:noProof/>
                <w:webHidden/>
              </w:rPr>
              <w:fldChar w:fldCharType="end"/>
            </w:r>
          </w:hyperlink>
        </w:p>
        <w:p w14:paraId="19EB35FD" w14:textId="77777777" w:rsidR="00FD047A" w:rsidRPr="0017294D" w:rsidRDefault="001F5438">
          <w:pPr>
            <w:pStyle w:val="TM3"/>
            <w:tabs>
              <w:tab w:val="right" w:leader="dot" w:pos="9062"/>
            </w:tabs>
            <w:rPr>
              <w:noProof/>
            </w:rPr>
          </w:pPr>
          <w:hyperlink w:anchor="_Toc466813441" w:history="1">
            <w:r w:rsidR="00FD047A" w:rsidRPr="0017294D">
              <w:rPr>
                <w:rStyle w:val="Lienhypertexte"/>
                <w:noProof/>
              </w:rPr>
              <w:t>Requête</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_Toc466813441 \h </w:instrText>
            </w:r>
            <w:r w:rsidR="00FD047A" w:rsidRPr="0017294D">
              <w:rPr>
                <w:noProof/>
                <w:webHidden/>
              </w:rPr>
            </w:r>
            <w:r w:rsidR="00FD047A" w:rsidRPr="0017294D">
              <w:rPr>
                <w:noProof/>
                <w:webHidden/>
              </w:rPr>
              <w:fldChar w:fldCharType="separate"/>
            </w:r>
            <w:r w:rsidR="00EF6E0A" w:rsidRPr="0017294D">
              <w:rPr>
                <w:noProof/>
                <w:webHidden/>
              </w:rPr>
              <w:t>21</w:t>
            </w:r>
            <w:r w:rsidR="00FD047A" w:rsidRPr="0017294D">
              <w:rPr>
                <w:noProof/>
                <w:webHidden/>
              </w:rPr>
              <w:fldChar w:fldCharType="end"/>
            </w:r>
          </w:hyperlink>
        </w:p>
        <w:p w14:paraId="6F82D910" w14:textId="77777777" w:rsidR="00FD047A" w:rsidRPr="0017294D" w:rsidRDefault="001F5438">
          <w:pPr>
            <w:pStyle w:val="TM3"/>
            <w:tabs>
              <w:tab w:val="right" w:leader="dot" w:pos="9062"/>
            </w:tabs>
            <w:rPr>
              <w:noProof/>
            </w:rPr>
          </w:pPr>
          <w:hyperlink w:anchor="_Toc466813442" w:history="1">
            <w:r w:rsidR="00FD047A" w:rsidRPr="0017294D">
              <w:rPr>
                <w:rStyle w:val="Lienhypertexte"/>
                <w:noProof/>
              </w:rPr>
              <w:t>Résultat</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_Toc466813442 \h </w:instrText>
            </w:r>
            <w:r w:rsidR="00FD047A" w:rsidRPr="0017294D">
              <w:rPr>
                <w:noProof/>
                <w:webHidden/>
              </w:rPr>
            </w:r>
            <w:r w:rsidR="00FD047A" w:rsidRPr="0017294D">
              <w:rPr>
                <w:noProof/>
                <w:webHidden/>
              </w:rPr>
              <w:fldChar w:fldCharType="separate"/>
            </w:r>
            <w:r w:rsidR="00EF6E0A" w:rsidRPr="0017294D">
              <w:rPr>
                <w:noProof/>
                <w:webHidden/>
              </w:rPr>
              <w:t>21</w:t>
            </w:r>
            <w:r w:rsidR="00FD047A" w:rsidRPr="0017294D">
              <w:rPr>
                <w:noProof/>
                <w:webHidden/>
              </w:rPr>
              <w:fldChar w:fldCharType="end"/>
            </w:r>
          </w:hyperlink>
        </w:p>
        <w:p w14:paraId="09CE36D3" w14:textId="77777777" w:rsidR="00FD047A" w:rsidRPr="0017294D" w:rsidRDefault="001F5438">
          <w:pPr>
            <w:pStyle w:val="TM3"/>
            <w:tabs>
              <w:tab w:val="right" w:leader="dot" w:pos="9062"/>
            </w:tabs>
            <w:rPr>
              <w:noProof/>
            </w:rPr>
          </w:pPr>
          <w:hyperlink w:anchor="_Toc466813443" w:history="1">
            <w:r w:rsidR="00FD047A" w:rsidRPr="0017294D">
              <w:rPr>
                <w:rStyle w:val="Lienhypertexte"/>
                <w:noProof/>
              </w:rPr>
              <w:t>Explications</w:t>
            </w:r>
            <w:r w:rsidR="00FD047A" w:rsidRPr="0017294D">
              <w:rPr>
                <w:noProof/>
                <w:webHidden/>
              </w:rPr>
              <w:tab/>
            </w:r>
            <w:r w:rsidR="00FD047A" w:rsidRPr="0017294D">
              <w:rPr>
                <w:noProof/>
                <w:webHidden/>
              </w:rPr>
              <w:fldChar w:fldCharType="begin"/>
            </w:r>
            <w:r w:rsidR="00FD047A" w:rsidRPr="0017294D">
              <w:rPr>
                <w:noProof/>
                <w:webHidden/>
              </w:rPr>
              <w:instrText xml:space="preserve"> PAGEREF _Toc466813443 \h </w:instrText>
            </w:r>
            <w:r w:rsidR="00FD047A" w:rsidRPr="0017294D">
              <w:rPr>
                <w:noProof/>
                <w:webHidden/>
              </w:rPr>
            </w:r>
            <w:r w:rsidR="00FD047A" w:rsidRPr="0017294D">
              <w:rPr>
                <w:noProof/>
                <w:webHidden/>
              </w:rPr>
              <w:fldChar w:fldCharType="separate"/>
            </w:r>
            <w:r w:rsidR="00EF6E0A" w:rsidRPr="0017294D">
              <w:rPr>
                <w:noProof/>
                <w:webHidden/>
              </w:rPr>
              <w:t>22</w:t>
            </w:r>
            <w:r w:rsidR="00FD047A" w:rsidRPr="0017294D">
              <w:rPr>
                <w:noProof/>
                <w:webHidden/>
              </w:rPr>
              <w:fldChar w:fldCharType="end"/>
            </w:r>
          </w:hyperlink>
        </w:p>
        <w:p w14:paraId="4719E171" w14:textId="77777777" w:rsidR="00123853" w:rsidRPr="0017294D" w:rsidRDefault="00123853">
          <w:r w:rsidRPr="0017294D">
            <w:rPr>
              <w:b/>
              <w:bCs/>
            </w:rPr>
            <w:fldChar w:fldCharType="end"/>
          </w:r>
        </w:p>
      </w:sdtContent>
    </w:sdt>
    <w:p w14:paraId="46EA8D02" w14:textId="77777777" w:rsidR="00BD2D20" w:rsidRPr="0017294D" w:rsidRDefault="00BD2D20">
      <w:r w:rsidRPr="0017294D">
        <w:br w:type="page"/>
      </w:r>
    </w:p>
    <w:p w14:paraId="2F306137" w14:textId="77777777" w:rsidR="0063035E" w:rsidRPr="0017294D" w:rsidRDefault="00BD2D20" w:rsidP="00BD2D20">
      <w:pPr>
        <w:pStyle w:val="Titre1"/>
      </w:pPr>
      <w:bookmarkStart w:id="0" w:name="_Toc466813385"/>
      <w:r w:rsidRPr="0017294D">
        <w:lastRenderedPageBreak/>
        <w:t>Exercice 1</w:t>
      </w:r>
      <w:bookmarkEnd w:id="0"/>
    </w:p>
    <w:p w14:paraId="6E0E4C80" w14:textId="77777777" w:rsidR="00BD2D20" w:rsidRPr="0017294D" w:rsidRDefault="00E14C04" w:rsidP="00BD2D20">
      <w:pPr>
        <w:pStyle w:val="Titre2"/>
      </w:pPr>
      <w:bookmarkStart w:id="1" w:name="_Toc466813386"/>
      <w:r w:rsidRPr="0017294D">
        <w:t>Question a</w:t>
      </w:r>
      <w:bookmarkEnd w:id="1"/>
    </w:p>
    <w:p w14:paraId="3599BC51" w14:textId="77777777" w:rsidR="007717A0" w:rsidRPr="0017294D" w:rsidRDefault="007717A0" w:rsidP="007717A0">
      <w:pPr>
        <w:pStyle w:val="Titre3"/>
      </w:pPr>
      <w:bookmarkStart w:id="2" w:name="_Toc466813387"/>
      <w:r w:rsidRPr="0017294D">
        <w:t>Requête</w:t>
      </w:r>
      <w:bookmarkEnd w:id="2"/>
    </w:p>
    <w:p w14:paraId="65DA45F7" w14:textId="77777777" w:rsidR="002E7D8A" w:rsidRPr="0017294D" w:rsidRDefault="002E7D8A" w:rsidP="002E7D8A"/>
    <w:bookmarkStart w:id="3" w:name="_MON_1540552622"/>
    <w:bookmarkEnd w:id="3"/>
    <w:p w14:paraId="01BB0D12" w14:textId="77777777" w:rsidR="002E7D8A" w:rsidRPr="0017294D" w:rsidRDefault="002E7D8A" w:rsidP="002E7D8A">
      <w:r w:rsidRPr="0017294D">
        <w:object w:dxaOrig="9072" w:dyaOrig="2286" w14:anchorId="2A984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14.1pt" o:ole="">
            <v:imagedata r:id="rId9" o:title=""/>
          </v:shape>
          <o:OLEObject Type="Embed" ProgID="Word.OpenDocumentText.12" ShapeID="_x0000_i1025" DrawAspect="Content" ObjectID="_1541078648" r:id="rId10"/>
        </w:object>
      </w:r>
    </w:p>
    <w:p w14:paraId="7FF11412" w14:textId="77777777" w:rsidR="002E7D8A" w:rsidRPr="0017294D" w:rsidRDefault="002E7D8A" w:rsidP="002E7D8A">
      <w:pPr>
        <w:pStyle w:val="Titre3"/>
      </w:pPr>
      <w:bookmarkStart w:id="4" w:name="_Toc466813388"/>
      <w:r w:rsidRPr="0017294D">
        <w:t>Résultat</w:t>
      </w:r>
      <w:bookmarkEnd w:id="4"/>
    </w:p>
    <w:p w14:paraId="5E9C0102" w14:textId="77777777" w:rsidR="00AE53C5" w:rsidRPr="0017294D" w:rsidRDefault="00AE53C5" w:rsidP="00AE53C5"/>
    <w:p w14:paraId="21DF8E0F" w14:textId="77777777" w:rsidR="00AE53C5" w:rsidRPr="0017294D" w:rsidRDefault="008E2B09" w:rsidP="00AE53C5">
      <w:r w:rsidRPr="0017294D">
        <w:rPr>
          <w:noProof/>
          <w:lang w:eastAsia="fr-FR"/>
        </w:rPr>
        <w:drawing>
          <wp:inline distT="0" distB="0" distL="0" distR="0" wp14:anchorId="30045D19" wp14:editId="32744AD8">
            <wp:extent cx="2295845" cy="193384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xo1qa.png"/>
                    <pic:cNvPicPr/>
                  </pic:nvPicPr>
                  <pic:blipFill>
                    <a:blip r:embed="rId11">
                      <a:extLst>
                        <a:ext uri="{28A0092B-C50C-407E-A947-70E740481C1C}">
                          <a14:useLocalDpi xmlns:a14="http://schemas.microsoft.com/office/drawing/2010/main" val="0"/>
                        </a:ext>
                      </a:extLst>
                    </a:blip>
                    <a:stretch>
                      <a:fillRect/>
                    </a:stretch>
                  </pic:blipFill>
                  <pic:spPr>
                    <a:xfrm>
                      <a:off x="0" y="0"/>
                      <a:ext cx="2295845" cy="1933845"/>
                    </a:xfrm>
                    <a:prstGeom prst="rect">
                      <a:avLst/>
                    </a:prstGeom>
                  </pic:spPr>
                </pic:pic>
              </a:graphicData>
            </a:graphic>
          </wp:inline>
        </w:drawing>
      </w:r>
    </w:p>
    <w:p w14:paraId="1859913F" w14:textId="77777777" w:rsidR="00400AB6" w:rsidRPr="0017294D" w:rsidRDefault="00400AB6" w:rsidP="00AE53C5"/>
    <w:p w14:paraId="3F25CF6A" w14:textId="77777777" w:rsidR="00400AB6" w:rsidRPr="0017294D" w:rsidRDefault="00400AB6" w:rsidP="00052011">
      <w:pPr>
        <w:pStyle w:val="Titre3"/>
      </w:pPr>
      <w:bookmarkStart w:id="5" w:name="_Toc466813389"/>
      <w:r w:rsidRPr="0017294D">
        <w:t>Explication</w:t>
      </w:r>
      <w:r w:rsidR="006F6D7D" w:rsidRPr="0017294D">
        <w:t>s</w:t>
      </w:r>
      <w:bookmarkEnd w:id="5"/>
    </w:p>
    <w:p w14:paraId="2892F1D2" w14:textId="77777777" w:rsidR="000208F2" w:rsidRPr="0017294D" w:rsidRDefault="000208F2" w:rsidP="007B5837">
      <w:r w:rsidRPr="0017294D">
        <w:t>Cette requête classe les salaires des employés pour les départ</w:t>
      </w:r>
      <w:r w:rsidR="003D60BF" w:rsidRPr="0017294D">
        <w:t>e</w:t>
      </w:r>
      <w:r w:rsidRPr="0017294D">
        <w:t>ment</w:t>
      </w:r>
      <w:r w:rsidR="00273690" w:rsidRPr="0017294D">
        <w:t>s</w:t>
      </w:r>
      <w:r w:rsidRPr="0017294D">
        <w:t xml:space="preserve"> 10 et 30.</w:t>
      </w:r>
      <w:r w:rsidR="00273690" w:rsidRPr="0017294D">
        <w:t xml:space="preserve"> Ce classement est réalisé grâce à la fonction fenêtrée  </w:t>
      </w:r>
      <w:r w:rsidR="00425688" w:rsidRPr="0017294D">
        <w:rPr>
          <w:rStyle w:val="CLAUSECar"/>
        </w:rPr>
        <w:t>Rank (</w:t>
      </w:r>
      <w:r w:rsidR="00CE36B9" w:rsidRPr="0017294D">
        <w:rPr>
          <w:rStyle w:val="CLAUSECar"/>
        </w:rPr>
        <w:t>)</w:t>
      </w:r>
      <w:r w:rsidR="00CA3BE7" w:rsidRPr="0017294D">
        <w:rPr>
          <w:rFonts w:ascii="Consolas" w:hAnsi="Consolas" w:cs="Consolas"/>
          <w:color w:val="000000"/>
          <w:sz w:val="20"/>
          <w:szCs w:val="20"/>
        </w:rPr>
        <w:t xml:space="preserve"> </w:t>
      </w:r>
      <w:r w:rsidR="00273690" w:rsidRPr="0017294D">
        <w:t xml:space="preserve">qui utilise la clause </w:t>
      </w:r>
      <w:r w:rsidR="007D23B1" w:rsidRPr="0017294D">
        <w:t xml:space="preserve"> </w:t>
      </w:r>
      <w:r w:rsidR="00CC4589" w:rsidRPr="0017294D">
        <w:rPr>
          <w:rFonts w:ascii="Consolas" w:hAnsi="Consolas" w:cs="Consolas"/>
          <w:color w:val="000000"/>
          <w:sz w:val="20"/>
          <w:szCs w:val="20"/>
          <w:shd w:val="pct12" w:color="auto" w:fill="auto"/>
        </w:rPr>
        <w:t xml:space="preserve">partition </w:t>
      </w:r>
      <w:r w:rsidR="00CC4589" w:rsidRPr="0017294D">
        <w:rPr>
          <w:rFonts w:ascii="Consolas" w:hAnsi="Consolas" w:cs="Consolas"/>
          <w:b/>
          <w:bCs/>
          <w:color w:val="7F0055"/>
          <w:sz w:val="20"/>
          <w:szCs w:val="20"/>
          <w:shd w:val="pct12" w:color="auto" w:fill="auto"/>
        </w:rPr>
        <w:t>BY</w:t>
      </w:r>
      <w:r w:rsidR="00273690" w:rsidRPr="0017294D">
        <w:t xml:space="preserve"> pour faire des</w:t>
      </w:r>
      <w:r w:rsidR="0023294C" w:rsidRPr="0017294D">
        <w:t xml:space="preserve"> groupes</w:t>
      </w:r>
      <w:r w:rsidR="009773CA" w:rsidRPr="0017294D">
        <w:t xml:space="preserve"> de</w:t>
      </w:r>
      <w:r w:rsidR="00273690" w:rsidRPr="0017294D">
        <w:t xml:space="preserve"> classements </w:t>
      </w:r>
      <w:r w:rsidR="00295F35" w:rsidRPr="0017294D">
        <w:t>par département</w:t>
      </w:r>
      <w:r w:rsidR="003E190A" w:rsidRPr="0017294D">
        <w:t>.</w:t>
      </w:r>
      <w:r w:rsidR="00B35C64" w:rsidRPr="0017294D">
        <w:t xml:space="preserve"> La clause </w:t>
      </w:r>
      <w:r w:rsidR="007D23B1" w:rsidRPr="0017294D">
        <w:t xml:space="preserve"> </w:t>
      </w:r>
      <w:r w:rsidR="00CA3BE7" w:rsidRPr="0017294D">
        <w:rPr>
          <w:rFonts w:ascii="Consolas" w:hAnsi="Consolas" w:cs="Consolas"/>
          <w:b/>
          <w:bCs/>
          <w:color w:val="7F0055"/>
          <w:sz w:val="20"/>
          <w:szCs w:val="20"/>
          <w:shd w:val="pct12" w:color="auto" w:fill="auto"/>
        </w:rPr>
        <w:t>ORDER</w:t>
      </w:r>
      <w:r w:rsidR="00CA3BE7" w:rsidRPr="0017294D">
        <w:rPr>
          <w:rFonts w:ascii="Consolas" w:hAnsi="Consolas" w:cs="Consolas"/>
          <w:color w:val="000000"/>
          <w:sz w:val="20"/>
          <w:szCs w:val="20"/>
          <w:shd w:val="pct12" w:color="auto" w:fill="auto"/>
        </w:rPr>
        <w:t xml:space="preserve"> </w:t>
      </w:r>
      <w:r w:rsidR="00CA3BE7" w:rsidRPr="0017294D">
        <w:rPr>
          <w:rFonts w:ascii="Consolas" w:hAnsi="Consolas" w:cs="Consolas"/>
          <w:b/>
          <w:bCs/>
          <w:color w:val="7F0055"/>
          <w:sz w:val="20"/>
          <w:szCs w:val="20"/>
          <w:shd w:val="pct12" w:color="auto" w:fill="auto"/>
        </w:rPr>
        <w:t>BY</w:t>
      </w:r>
      <w:r w:rsidR="00CA3BE7" w:rsidRPr="0017294D">
        <w:rPr>
          <w:rFonts w:ascii="Consolas" w:hAnsi="Consolas" w:cs="Consolas"/>
          <w:color w:val="000000"/>
          <w:sz w:val="20"/>
          <w:szCs w:val="20"/>
          <w:shd w:val="pct12" w:color="auto" w:fill="auto"/>
        </w:rPr>
        <w:t xml:space="preserve"> sal</w:t>
      </w:r>
      <w:r w:rsidR="00CA3BE7" w:rsidRPr="0017294D">
        <w:rPr>
          <w:rFonts w:ascii="Consolas" w:hAnsi="Consolas" w:cs="Consolas"/>
          <w:color w:val="000000"/>
          <w:sz w:val="20"/>
          <w:szCs w:val="20"/>
        </w:rPr>
        <w:t xml:space="preserve"> </w:t>
      </w:r>
      <w:r w:rsidR="00B35C64" w:rsidRPr="0017294D">
        <w:t>permet de définir sur quelle colonne le tri est fait</w:t>
      </w:r>
      <w:r w:rsidR="00E275CC" w:rsidRPr="0017294D">
        <w:t xml:space="preserve"> dans chaque groupe</w:t>
      </w:r>
      <w:r w:rsidR="00CA3BE7" w:rsidRPr="0017294D">
        <w:t>, ici le salaire</w:t>
      </w:r>
      <w:r w:rsidR="00487D48" w:rsidRPr="0017294D">
        <w:t xml:space="preserve"> par ordre décroissant</w:t>
      </w:r>
      <w:r w:rsidR="00B35C64" w:rsidRPr="0017294D">
        <w:t>. On filtre enfin sur les département</w:t>
      </w:r>
      <w:r w:rsidR="00E3582D" w:rsidRPr="0017294D">
        <w:t>s</w:t>
      </w:r>
      <w:r w:rsidR="00B35C64" w:rsidRPr="0017294D">
        <w:t xml:space="preserve"> 10 et 30 grâce à la cla</w:t>
      </w:r>
      <w:r w:rsidR="00E3582D" w:rsidRPr="0017294D">
        <w:t>u</w:t>
      </w:r>
      <w:r w:rsidR="00B35C64" w:rsidRPr="0017294D">
        <w:t>se</w:t>
      </w:r>
      <w:r w:rsidR="00E3582D" w:rsidRPr="0017294D">
        <w:t xml:space="preserve"> </w:t>
      </w:r>
      <w:r w:rsidR="007D23B1" w:rsidRPr="0017294D">
        <w:t xml:space="preserve"> </w:t>
      </w:r>
      <w:r w:rsidR="00C23708" w:rsidRPr="0017294D">
        <w:rPr>
          <w:rFonts w:ascii="Consolas" w:hAnsi="Consolas" w:cs="Consolas"/>
          <w:b/>
          <w:bCs/>
          <w:color w:val="7F0055"/>
          <w:sz w:val="20"/>
          <w:szCs w:val="20"/>
          <w:shd w:val="pct12" w:color="auto" w:fill="auto"/>
        </w:rPr>
        <w:t>WHERE</w:t>
      </w:r>
      <w:r w:rsidR="00C23708" w:rsidRPr="0017294D">
        <w:rPr>
          <w:rFonts w:ascii="Consolas" w:hAnsi="Consolas" w:cs="Consolas"/>
          <w:color w:val="000000"/>
          <w:sz w:val="20"/>
          <w:szCs w:val="20"/>
          <w:shd w:val="pct12" w:color="auto" w:fill="auto"/>
        </w:rPr>
        <w:t xml:space="preserve">  deptno = 10 </w:t>
      </w:r>
      <w:r w:rsidR="00C23708" w:rsidRPr="0017294D">
        <w:rPr>
          <w:rFonts w:ascii="Consolas" w:hAnsi="Consolas" w:cs="Consolas"/>
          <w:b/>
          <w:bCs/>
          <w:color w:val="7F0055"/>
          <w:sz w:val="20"/>
          <w:szCs w:val="20"/>
          <w:shd w:val="pct12" w:color="auto" w:fill="auto"/>
        </w:rPr>
        <w:t>OR</w:t>
      </w:r>
      <w:r w:rsidR="00C23708" w:rsidRPr="0017294D">
        <w:rPr>
          <w:rFonts w:ascii="Consolas" w:hAnsi="Consolas" w:cs="Consolas"/>
          <w:color w:val="000000"/>
          <w:sz w:val="20"/>
          <w:szCs w:val="20"/>
          <w:shd w:val="pct12" w:color="auto" w:fill="auto"/>
        </w:rPr>
        <w:t xml:space="preserve"> deptno = 30</w:t>
      </w:r>
      <w:r w:rsidR="00B35C64" w:rsidRPr="0017294D">
        <w:t>.</w:t>
      </w:r>
    </w:p>
    <w:p w14:paraId="2853D6BD" w14:textId="77777777" w:rsidR="007B5837" w:rsidRPr="0017294D" w:rsidRDefault="007B5837">
      <w:r w:rsidRPr="0017294D">
        <w:br w:type="page"/>
      </w:r>
    </w:p>
    <w:p w14:paraId="3361D525" w14:textId="77777777" w:rsidR="007B5837" w:rsidRPr="0017294D" w:rsidRDefault="004F3ABB" w:rsidP="007B5837">
      <w:pPr>
        <w:pStyle w:val="Titre2"/>
      </w:pPr>
      <w:bookmarkStart w:id="6" w:name="_Toc466813390"/>
      <w:r w:rsidRPr="0017294D">
        <w:lastRenderedPageBreak/>
        <w:t>Question b</w:t>
      </w:r>
      <w:bookmarkEnd w:id="6"/>
    </w:p>
    <w:p w14:paraId="4B3AC708" w14:textId="77777777" w:rsidR="007B5837" w:rsidRPr="0017294D" w:rsidRDefault="007B5837" w:rsidP="007B5837">
      <w:pPr>
        <w:pStyle w:val="Titre3"/>
      </w:pPr>
      <w:bookmarkStart w:id="7" w:name="_Toc466813391"/>
      <w:r w:rsidRPr="0017294D">
        <w:t>Requête</w:t>
      </w:r>
      <w:bookmarkEnd w:id="7"/>
    </w:p>
    <w:p w14:paraId="28F24889" w14:textId="77777777" w:rsidR="007B5837" w:rsidRPr="0017294D" w:rsidRDefault="007B5837" w:rsidP="007B5837"/>
    <w:bookmarkStart w:id="8" w:name="_MON_1540554248"/>
    <w:bookmarkEnd w:id="8"/>
    <w:p w14:paraId="71D5864F" w14:textId="77777777" w:rsidR="007B5837" w:rsidRPr="0017294D" w:rsidRDefault="003C6B0D" w:rsidP="007B5837">
      <w:r w:rsidRPr="0017294D">
        <w:object w:dxaOrig="9072" w:dyaOrig="2517" w14:anchorId="3268143D">
          <v:shape id="_x0000_i1026" type="#_x0000_t75" style="width:453.75pt;height:125.65pt" o:ole="">
            <v:imagedata r:id="rId12" o:title=""/>
          </v:shape>
          <o:OLEObject Type="Embed" ProgID="Word.OpenDocumentText.12" ShapeID="_x0000_i1026" DrawAspect="Content" ObjectID="_1541078649" r:id="rId13"/>
        </w:object>
      </w:r>
    </w:p>
    <w:p w14:paraId="278E7D09" w14:textId="77777777" w:rsidR="007B5837" w:rsidRPr="0017294D" w:rsidRDefault="007B5837" w:rsidP="007B5837">
      <w:pPr>
        <w:pStyle w:val="Titre3"/>
      </w:pPr>
      <w:bookmarkStart w:id="9" w:name="_Toc466813392"/>
      <w:r w:rsidRPr="0017294D">
        <w:t>Résultat</w:t>
      </w:r>
      <w:bookmarkEnd w:id="9"/>
    </w:p>
    <w:p w14:paraId="205F9152" w14:textId="77777777" w:rsidR="007B5837" w:rsidRPr="0017294D" w:rsidRDefault="007B5837" w:rsidP="007B5837"/>
    <w:p w14:paraId="0D56C278" w14:textId="77777777" w:rsidR="007B5837" w:rsidRPr="0017294D" w:rsidRDefault="008E2B09" w:rsidP="007B5837">
      <w:r w:rsidRPr="0017294D">
        <w:rPr>
          <w:noProof/>
          <w:lang w:eastAsia="fr-FR"/>
        </w:rPr>
        <w:drawing>
          <wp:inline distT="0" distB="0" distL="0" distR="0" wp14:anchorId="5DDD44D8" wp14:editId="0CA706C3">
            <wp:extent cx="2295845" cy="193384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xo1qb.png"/>
                    <pic:cNvPicPr/>
                  </pic:nvPicPr>
                  <pic:blipFill>
                    <a:blip r:embed="rId14">
                      <a:extLst>
                        <a:ext uri="{28A0092B-C50C-407E-A947-70E740481C1C}">
                          <a14:useLocalDpi xmlns:a14="http://schemas.microsoft.com/office/drawing/2010/main" val="0"/>
                        </a:ext>
                      </a:extLst>
                    </a:blip>
                    <a:stretch>
                      <a:fillRect/>
                    </a:stretch>
                  </pic:blipFill>
                  <pic:spPr>
                    <a:xfrm>
                      <a:off x="0" y="0"/>
                      <a:ext cx="2295845" cy="1933845"/>
                    </a:xfrm>
                    <a:prstGeom prst="rect">
                      <a:avLst/>
                    </a:prstGeom>
                  </pic:spPr>
                </pic:pic>
              </a:graphicData>
            </a:graphic>
          </wp:inline>
        </w:drawing>
      </w:r>
    </w:p>
    <w:p w14:paraId="546F3A9A" w14:textId="77777777" w:rsidR="007B5837" w:rsidRPr="0017294D" w:rsidRDefault="007B5837" w:rsidP="007B5837"/>
    <w:p w14:paraId="4A280AF3" w14:textId="77777777" w:rsidR="007B5837" w:rsidRPr="0017294D" w:rsidRDefault="007B5837" w:rsidP="007B5837">
      <w:pPr>
        <w:pStyle w:val="Titre3"/>
      </w:pPr>
      <w:bookmarkStart w:id="10" w:name="_Toc466813393"/>
      <w:r w:rsidRPr="0017294D">
        <w:t>Explications</w:t>
      </w:r>
      <w:bookmarkEnd w:id="10"/>
    </w:p>
    <w:p w14:paraId="7D38E06B" w14:textId="77777777" w:rsidR="007B5837" w:rsidRPr="0017294D" w:rsidRDefault="00A23063" w:rsidP="007B5837">
      <w:r w:rsidRPr="0017294D">
        <w:t>Cette requête effectue la même chose que la requête précédente à la seule différence qu</w:t>
      </w:r>
      <w:r w:rsidR="0096342E" w:rsidRPr="0017294D">
        <w:t>e les trous sont comblés</w:t>
      </w:r>
      <w:r w:rsidRPr="0017294D">
        <w:t xml:space="preserve"> dans le rang grâce à la fonction fenêtrée </w:t>
      </w:r>
      <w:r w:rsidR="007D23B1" w:rsidRPr="0017294D">
        <w:t xml:space="preserve"> </w:t>
      </w:r>
      <w:r w:rsidR="008A66B1" w:rsidRPr="0017294D">
        <w:rPr>
          <w:rFonts w:ascii="Consolas" w:hAnsi="Consolas" w:cs="Consolas"/>
          <w:color w:val="000000"/>
          <w:sz w:val="20"/>
          <w:szCs w:val="20"/>
          <w:shd w:val="pct12" w:color="auto" w:fill="auto"/>
        </w:rPr>
        <w:t>Dense_</w:t>
      </w:r>
      <w:r w:rsidR="00994115" w:rsidRPr="0017294D">
        <w:rPr>
          <w:rFonts w:ascii="Consolas" w:hAnsi="Consolas" w:cs="Consolas"/>
          <w:color w:val="000000"/>
          <w:sz w:val="20"/>
          <w:szCs w:val="20"/>
          <w:shd w:val="pct12" w:color="auto" w:fill="auto"/>
        </w:rPr>
        <w:t>rank (</w:t>
      </w:r>
      <w:r w:rsidR="008A66B1" w:rsidRPr="0017294D">
        <w:rPr>
          <w:rFonts w:ascii="Consolas" w:hAnsi="Consolas" w:cs="Consolas"/>
          <w:color w:val="000000"/>
          <w:sz w:val="20"/>
          <w:szCs w:val="20"/>
          <w:shd w:val="pct12" w:color="auto" w:fill="auto"/>
        </w:rPr>
        <w:t>)</w:t>
      </w:r>
      <w:r w:rsidR="0026767B" w:rsidRPr="0017294D">
        <w:rPr>
          <w:rFonts w:ascii="Consolas" w:hAnsi="Consolas" w:cs="Consolas"/>
          <w:color w:val="000000"/>
          <w:sz w:val="20"/>
          <w:szCs w:val="20"/>
        </w:rPr>
        <w:t>.</w:t>
      </w:r>
    </w:p>
    <w:p w14:paraId="0A066867" w14:textId="77777777" w:rsidR="007B5837" w:rsidRPr="0017294D" w:rsidRDefault="007B5837">
      <w:r w:rsidRPr="0017294D">
        <w:br w:type="page"/>
      </w:r>
    </w:p>
    <w:p w14:paraId="32DFF0E4" w14:textId="77777777" w:rsidR="007B5837" w:rsidRPr="0017294D" w:rsidRDefault="002F2CA5" w:rsidP="007B5837">
      <w:pPr>
        <w:pStyle w:val="Titre2"/>
      </w:pPr>
      <w:bookmarkStart w:id="11" w:name="_Toc466813394"/>
      <w:r w:rsidRPr="0017294D">
        <w:lastRenderedPageBreak/>
        <w:t>Question c</w:t>
      </w:r>
      <w:bookmarkEnd w:id="11"/>
    </w:p>
    <w:p w14:paraId="54291A84" w14:textId="77777777" w:rsidR="007B5837" w:rsidRPr="0017294D" w:rsidRDefault="007B5837" w:rsidP="007B5837">
      <w:pPr>
        <w:pStyle w:val="Titre3"/>
      </w:pPr>
      <w:bookmarkStart w:id="12" w:name="_Toc466813395"/>
      <w:r w:rsidRPr="0017294D">
        <w:t>Requête</w:t>
      </w:r>
      <w:bookmarkEnd w:id="12"/>
    </w:p>
    <w:p w14:paraId="47EB22ED" w14:textId="77777777" w:rsidR="007B5837" w:rsidRPr="0017294D" w:rsidRDefault="007B5837" w:rsidP="007B5837"/>
    <w:bookmarkStart w:id="13" w:name="_MON_1540554284"/>
    <w:bookmarkEnd w:id="13"/>
    <w:p w14:paraId="22A7CA4C" w14:textId="77777777" w:rsidR="007B5837" w:rsidRPr="0017294D" w:rsidRDefault="00281423" w:rsidP="007B5837">
      <w:r w:rsidRPr="0017294D">
        <w:object w:dxaOrig="9072" w:dyaOrig="2342" w14:anchorId="7EBB16B7">
          <v:shape id="_x0000_i1027" type="#_x0000_t75" style="width:453.75pt;height:116.85pt" o:ole="">
            <v:imagedata r:id="rId15" o:title=""/>
          </v:shape>
          <o:OLEObject Type="Embed" ProgID="Word.OpenDocumentText.12" ShapeID="_x0000_i1027" DrawAspect="Content" ObjectID="_1541078650" r:id="rId16"/>
        </w:object>
      </w:r>
    </w:p>
    <w:p w14:paraId="1A08842D" w14:textId="77777777" w:rsidR="007B5837" w:rsidRPr="0017294D" w:rsidRDefault="007B5837" w:rsidP="007B5837">
      <w:pPr>
        <w:pStyle w:val="Titre3"/>
      </w:pPr>
      <w:bookmarkStart w:id="14" w:name="_Toc466813396"/>
      <w:r w:rsidRPr="0017294D">
        <w:t>Résultat</w:t>
      </w:r>
      <w:bookmarkEnd w:id="14"/>
    </w:p>
    <w:p w14:paraId="53C37F86" w14:textId="77777777" w:rsidR="007B5837" w:rsidRPr="0017294D" w:rsidRDefault="007B5837" w:rsidP="007B5837"/>
    <w:p w14:paraId="0E0014F8" w14:textId="77777777" w:rsidR="007B5837" w:rsidRPr="0017294D" w:rsidRDefault="008E2B09" w:rsidP="007B5837">
      <w:r w:rsidRPr="0017294D">
        <w:rPr>
          <w:noProof/>
          <w:lang w:eastAsia="fr-FR"/>
        </w:rPr>
        <w:drawing>
          <wp:inline distT="0" distB="0" distL="0" distR="0" wp14:anchorId="6A636D4E" wp14:editId="036528E0">
            <wp:extent cx="1790950" cy="154326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xo1qc.png"/>
                    <pic:cNvPicPr/>
                  </pic:nvPicPr>
                  <pic:blipFill>
                    <a:blip r:embed="rId17">
                      <a:extLst>
                        <a:ext uri="{28A0092B-C50C-407E-A947-70E740481C1C}">
                          <a14:useLocalDpi xmlns:a14="http://schemas.microsoft.com/office/drawing/2010/main" val="0"/>
                        </a:ext>
                      </a:extLst>
                    </a:blip>
                    <a:stretch>
                      <a:fillRect/>
                    </a:stretch>
                  </pic:blipFill>
                  <pic:spPr>
                    <a:xfrm>
                      <a:off x="0" y="0"/>
                      <a:ext cx="1790950" cy="1543265"/>
                    </a:xfrm>
                    <a:prstGeom prst="rect">
                      <a:avLst/>
                    </a:prstGeom>
                  </pic:spPr>
                </pic:pic>
              </a:graphicData>
            </a:graphic>
          </wp:inline>
        </w:drawing>
      </w:r>
    </w:p>
    <w:p w14:paraId="3431270A" w14:textId="77777777" w:rsidR="007B5837" w:rsidRPr="0017294D" w:rsidRDefault="007B5837" w:rsidP="007B5837"/>
    <w:p w14:paraId="5CB38645" w14:textId="77777777" w:rsidR="007B5837" w:rsidRPr="0017294D" w:rsidRDefault="007B5837" w:rsidP="007B5837">
      <w:pPr>
        <w:pStyle w:val="Titre3"/>
      </w:pPr>
      <w:bookmarkStart w:id="15" w:name="_Toc466813397"/>
      <w:r w:rsidRPr="0017294D">
        <w:t>Explications</w:t>
      </w:r>
      <w:bookmarkEnd w:id="15"/>
    </w:p>
    <w:p w14:paraId="6E32E486" w14:textId="77777777" w:rsidR="007B5837" w:rsidRPr="0017294D" w:rsidRDefault="00D8390D" w:rsidP="007B5837">
      <w:r w:rsidRPr="0017294D">
        <w:t>Cette requête classe le salaire des employés par ordre décroissant</w:t>
      </w:r>
      <w:r w:rsidR="00477763" w:rsidRPr="0017294D">
        <w:t xml:space="preserve"> pour les département</w:t>
      </w:r>
      <w:r w:rsidR="00A7542E" w:rsidRPr="0017294D">
        <w:t>s</w:t>
      </w:r>
      <w:r w:rsidR="00477763" w:rsidRPr="0017294D">
        <w:t xml:space="preserve"> 10 et 20</w:t>
      </w:r>
      <w:r w:rsidRPr="0017294D">
        <w:t xml:space="preserve">. </w:t>
      </w:r>
      <w:r w:rsidR="00281423" w:rsidRPr="0017294D">
        <w:t>On utilise la même requête qu’à la question précédente sauf que l’on filtre cette fois sur les départements 10 et 30 et qu</w:t>
      </w:r>
      <w:r w:rsidR="002E52E7" w:rsidRPr="0017294D">
        <w:t xml:space="preserve">e l’on a </w:t>
      </w:r>
      <w:r w:rsidR="00281423" w:rsidRPr="0017294D">
        <w:t xml:space="preserve">une clause </w:t>
      </w:r>
      <w:r w:rsidR="003F6C08" w:rsidRPr="0017294D">
        <w:t xml:space="preserve"> </w:t>
      </w:r>
      <w:r w:rsidR="007A2234" w:rsidRPr="0017294D">
        <w:rPr>
          <w:rFonts w:ascii="Consolas" w:hAnsi="Consolas" w:cs="Consolas"/>
          <w:b/>
          <w:bCs/>
          <w:color w:val="7F0055"/>
          <w:sz w:val="20"/>
          <w:szCs w:val="20"/>
          <w:shd w:val="pct12" w:color="auto" w:fill="auto"/>
        </w:rPr>
        <w:t>DISTINCT</w:t>
      </w:r>
      <w:r w:rsidR="007A2234" w:rsidRPr="0017294D">
        <w:rPr>
          <w:rFonts w:ascii="Consolas" w:hAnsi="Consolas" w:cs="Consolas"/>
          <w:color w:val="000000"/>
          <w:sz w:val="20"/>
          <w:szCs w:val="20"/>
        </w:rPr>
        <w:t xml:space="preserve"> </w:t>
      </w:r>
      <w:r w:rsidR="00281423" w:rsidRPr="0017294D">
        <w:t>pour</w:t>
      </w:r>
      <w:r w:rsidR="00752D95" w:rsidRPr="0017294D">
        <w:t xml:space="preserve"> ne</w:t>
      </w:r>
      <w:r w:rsidR="00281423" w:rsidRPr="0017294D">
        <w:t xml:space="preserve"> pas </w:t>
      </w:r>
      <w:r w:rsidR="00752D95" w:rsidRPr="0017294D">
        <w:t xml:space="preserve">avoir </w:t>
      </w:r>
      <w:r w:rsidR="00281423" w:rsidRPr="0017294D">
        <w:t>de doublons au niveau des salaires si par exemple deux employés gagnent le même salaire.</w:t>
      </w:r>
      <w:r w:rsidR="00834D9F" w:rsidRPr="0017294D">
        <w:t xml:space="preserve"> Enfin la clause </w:t>
      </w:r>
      <w:r w:rsidR="003F6C08" w:rsidRPr="0017294D">
        <w:t xml:space="preserve"> </w:t>
      </w:r>
      <w:r w:rsidR="00041CC7" w:rsidRPr="0017294D">
        <w:rPr>
          <w:rFonts w:ascii="Consolas" w:hAnsi="Consolas" w:cs="Consolas"/>
          <w:b/>
          <w:bCs/>
          <w:color w:val="7F0055"/>
          <w:sz w:val="20"/>
          <w:szCs w:val="20"/>
          <w:shd w:val="pct12" w:color="auto" w:fill="auto"/>
        </w:rPr>
        <w:t>ORDER</w:t>
      </w:r>
      <w:r w:rsidR="00041CC7" w:rsidRPr="0017294D">
        <w:rPr>
          <w:rFonts w:ascii="Consolas" w:hAnsi="Consolas" w:cs="Consolas"/>
          <w:color w:val="000000"/>
          <w:sz w:val="20"/>
          <w:szCs w:val="20"/>
          <w:shd w:val="pct12" w:color="auto" w:fill="auto"/>
        </w:rPr>
        <w:t xml:space="preserve">  </w:t>
      </w:r>
      <w:r w:rsidR="00041CC7" w:rsidRPr="0017294D">
        <w:rPr>
          <w:rFonts w:ascii="Consolas" w:hAnsi="Consolas" w:cs="Consolas"/>
          <w:b/>
          <w:bCs/>
          <w:color w:val="7F0055"/>
          <w:sz w:val="20"/>
          <w:szCs w:val="20"/>
          <w:shd w:val="pct12" w:color="auto" w:fill="auto"/>
        </w:rPr>
        <w:t>BY</w:t>
      </w:r>
      <w:r w:rsidR="00041CC7" w:rsidRPr="0017294D">
        <w:rPr>
          <w:rFonts w:ascii="Consolas" w:hAnsi="Consolas" w:cs="Consolas"/>
          <w:color w:val="000000"/>
          <w:sz w:val="20"/>
          <w:szCs w:val="20"/>
          <w:shd w:val="pct12" w:color="auto" w:fill="auto"/>
        </w:rPr>
        <w:t xml:space="preserve"> deptno</w:t>
      </w:r>
      <w:r w:rsidR="00834D9F" w:rsidRPr="0017294D">
        <w:t xml:space="preserve"> permet d’ordonner le tout par département.</w:t>
      </w:r>
    </w:p>
    <w:p w14:paraId="3175D241" w14:textId="77777777" w:rsidR="007B5837" w:rsidRPr="0017294D" w:rsidRDefault="007B5837">
      <w:r w:rsidRPr="0017294D">
        <w:br w:type="page"/>
      </w:r>
    </w:p>
    <w:p w14:paraId="100FDEE8" w14:textId="77777777" w:rsidR="007B5837" w:rsidRPr="0017294D" w:rsidRDefault="00CF5F11" w:rsidP="007B5837">
      <w:pPr>
        <w:pStyle w:val="Titre2"/>
      </w:pPr>
      <w:bookmarkStart w:id="16" w:name="_Toc466813398"/>
      <w:r w:rsidRPr="0017294D">
        <w:lastRenderedPageBreak/>
        <w:t>Question d</w:t>
      </w:r>
      <w:bookmarkEnd w:id="16"/>
    </w:p>
    <w:p w14:paraId="4BE73536" w14:textId="77777777" w:rsidR="007B5837" w:rsidRPr="0017294D" w:rsidRDefault="007B5837" w:rsidP="007B5837">
      <w:pPr>
        <w:pStyle w:val="Titre3"/>
      </w:pPr>
      <w:bookmarkStart w:id="17" w:name="_Toc466813399"/>
      <w:r w:rsidRPr="0017294D">
        <w:t>Requête</w:t>
      </w:r>
      <w:bookmarkEnd w:id="17"/>
    </w:p>
    <w:p w14:paraId="7FF124AA" w14:textId="77777777" w:rsidR="007B5837" w:rsidRPr="0017294D" w:rsidRDefault="005F3532" w:rsidP="005F3532">
      <w:pPr>
        <w:pStyle w:val="Titre4"/>
      </w:pPr>
      <w:r w:rsidRPr="0017294D">
        <w:t>Avec le Group By</w:t>
      </w:r>
    </w:p>
    <w:bookmarkStart w:id="18" w:name="_MON_1540554325"/>
    <w:bookmarkEnd w:id="18"/>
    <w:p w14:paraId="61189BF8" w14:textId="77777777" w:rsidR="007B5837" w:rsidRPr="0017294D" w:rsidRDefault="005F3532" w:rsidP="007B5837">
      <w:r w:rsidRPr="0017294D">
        <w:object w:dxaOrig="9072" w:dyaOrig="937" w14:anchorId="5ADDBD30">
          <v:shape id="_x0000_i1028" type="#_x0000_t75" style="width:453.75pt;height:46.85pt" o:ole="">
            <v:imagedata r:id="rId18" o:title=""/>
          </v:shape>
          <o:OLEObject Type="Embed" ProgID="Word.OpenDocumentText.12" ShapeID="_x0000_i1028" DrawAspect="Content" ObjectID="_1541078651" r:id="rId19"/>
        </w:object>
      </w:r>
    </w:p>
    <w:p w14:paraId="08247002" w14:textId="77777777" w:rsidR="005F3532" w:rsidRPr="0017294D" w:rsidRDefault="005F3532" w:rsidP="007B5837"/>
    <w:p w14:paraId="78E9BA51" w14:textId="77777777" w:rsidR="005F3532" w:rsidRPr="0017294D" w:rsidRDefault="005F3532" w:rsidP="005F3532">
      <w:pPr>
        <w:pStyle w:val="Titre4"/>
      </w:pPr>
      <w:r w:rsidRPr="0017294D">
        <w:t>Avec le Partition by</w:t>
      </w:r>
    </w:p>
    <w:bookmarkStart w:id="19" w:name="_MON_1540554418"/>
    <w:bookmarkEnd w:id="19"/>
    <w:p w14:paraId="4A9A11DB" w14:textId="3403141E" w:rsidR="001B6168" w:rsidRPr="0017294D" w:rsidRDefault="005F3532" w:rsidP="003573F6">
      <w:r w:rsidRPr="0017294D">
        <w:object w:dxaOrig="9072" w:dyaOrig="1349" w14:anchorId="07AFD3E6">
          <v:shape id="_x0000_i1029" type="#_x0000_t75" style="width:453.75pt;height:67.25pt" o:ole="">
            <v:imagedata r:id="rId20" o:title=""/>
          </v:shape>
          <o:OLEObject Type="Embed" ProgID="Word.OpenDocumentText.12" ShapeID="_x0000_i1029" DrawAspect="Content" ObjectID="_1541078652" r:id="rId21"/>
        </w:object>
      </w:r>
    </w:p>
    <w:p w14:paraId="13ABDDB8" w14:textId="77777777" w:rsidR="007B5837" w:rsidRPr="0017294D" w:rsidRDefault="007B5837" w:rsidP="007B5837">
      <w:pPr>
        <w:pStyle w:val="Titre3"/>
      </w:pPr>
      <w:bookmarkStart w:id="20" w:name="_Toc466813400"/>
      <w:r w:rsidRPr="0017294D">
        <w:t>Résultat</w:t>
      </w:r>
      <w:bookmarkEnd w:id="20"/>
    </w:p>
    <w:p w14:paraId="4365A98B" w14:textId="77777777" w:rsidR="007B5837" w:rsidRPr="0017294D" w:rsidRDefault="007B5837" w:rsidP="007B5837"/>
    <w:p w14:paraId="2E262133" w14:textId="77777777" w:rsidR="007B5837" w:rsidRPr="0017294D" w:rsidRDefault="008E2B09" w:rsidP="007B5837">
      <w:r w:rsidRPr="0017294D">
        <w:rPr>
          <w:noProof/>
          <w:lang w:eastAsia="fr-FR"/>
        </w:rPr>
        <w:drawing>
          <wp:inline distT="0" distB="0" distL="0" distR="0" wp14:anchorId="42ED117B" wp14:editId="1BC46EA2">
            <wp:extent cx="1924319" cy="1152686"/>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exo1qd.png"/>
                    <pic:cNvPicPr/>
                  </pic:nvPicPr>
                  <pic:blipFill>
                    <a:blip r:embed="rId22">
                      <a:extLst>
                        <a:ext uri="{28A0092B-C50C-407E-A947-70E740481C1C}">
                          <a14:useLocalDpi xmlns:a14="http://schemas.microsoft.com/office/drawing/2010/main" val="0"/>
                        </a:ext>
                      </a:extLst>
                    </a:blip>
                    <a:stretch>
                      <a:fillRect/>
                    </a:stretch>
                  </pic:blipFill>
                  <pic:spPr>
                    <a:xfrm>
                      <a:off x="0" y="0"/>
                      <a:ext cx="1924319" cy="1152686"/>
                    </a:xfrm>
                    <a:prstGeom prst="rect">
                      <a:avLst/>
                    </a:prstGeom>
                  </pic:spPr>
                </pic:pic>
              </a:graphicData>
            </a:graphic>
          </wp:inline>
        </w:drawing>
      </w:r>
    </w:p>
    <w:p w14:paraId="07D463FE" w14:textId="77777777" w:rsidR="007B5837" w:rsidRPr="0017294D" w:rsidRDefault="007B5837" w:rsidP="007B5837"/>
    <w:p w14:paraId="560EC1CA" w14:textId="2BB556BD" w:rsidR="00B0222E" w:rsidRDefault="007B5837" w:rsidP="003573F6">
      <w:pPr>
        <w:pStyle w:val="Titre3"/>
      </w:pPr>
      <w:bookmarkStart w:id="21" w:name="_Toc466813401"/>
      <w:r w:rsidRPr="0017294D">
        <w:t>Explications</w:t>
      </w:r>
      <w:bookmarkEnd w:id="21"/>
    </w:p>
    <w:p w14:paraId="66CD5EF5" w14:textId="2602B52D" w:rsidR="003573F6" w:rsidRPr="003573F6" w:rsidRDefault="003573F6" w:rsidP="003573F6">
      <w:r>
        <w:t xml:space="preserve">Cette requête permet de connaître le salaire total versé par profession. </w:t>
      </w:r>
      <w:r w:rsidR="00FE389D">
        <w:t>Il est possible de l’avoir par deux méthodes. La première en utilisant la fonction SUM ()</w:t>
      </w:r>
      <w:r w:rsidR="00CB32E8">
        <w:t xml:space="preserve"> sur les salaire</w:t>
      </w:r>
      <w:r w:rsidR="00DA4E89">
        <w:t>s</w:t>
      </w:r>
      <w:r w:rsidR="00FE389D">
        <w:t xml:space="preserve"> et en </w:t>
      </w:r>
      <w:r w:rsidR="00B62026">
        <w:t xml:space="preserve">faisant une </w:t>
      </w:r>
      <w:r w:rsidR="000647AF">
        <w:t>agrégation</w:t>
      </w:r>
      <w:r w:rsidR="00FE389D">
        <w:t xml:space="preserve"> sur les jobs. </w:t>
      </w:r>
      <w:r w:rsidR="00B62026">
        <w:t xml:space="preserve">La deuxième en utilisant la fonction SUM () et la CLAUSE OVER qui va nous permettre </w:t>
      </w:r>
      <w:r w:rsidR="000170D7">
        <w:t>de définir une zone sur laquelle nous allons travailler. Cette zone est définie par la clause PARTITION BY qui permet de réaliser des groupes. Ici on fait la somme des salaires par job, on veut donc un groupe par job pour pouvoir ensuite faire la somme des salaire</w:t>
      </w:r>
      <w:r w:rsidR="00B2525E">
        <w:t>s</w:t>
      </w:r>
      <w:r w:rsidR="000170D7">
        <w:t xml:space="preserve"> dans chacun de ces groupes. </w:t>
      </w:r>
      <w:r w:rsidR="00A954D2">
        <w:t>Comme la clause PARTITION BY n’affecte pas le nombre de lignes retournées (cf question e), on a une ligne par entrée dans la table EMP. Il faut donc utiliser la clause DISTINCT pour ne pas avoir de doublon.</w:t>
      </w:r>
      <w:bookmarkStart w:id="22" w:name="_GoBack"/>
      <w:bookmarkEnd w:id="22"/>
    </w:p>
    <w:p w14:paraId="0F2D5540" w14:textId="77777777" w:rsidR="007B5837" w:rsidRPr="0017294D" w:rsidRDefault="007B5837" w:rsidP="007B5837"/>
    <w:p w14:paraId="592C3D2F" w14:textId="77777777" w:rsidR="001B6168" w:rsidRPr="0017294D" w:rsidRDefault="001B6168">
      <w:r w:rsidRPr="0017294D">
        <w:br w:type="page"/>
      </w:r>
    </w:p>
    <w:p w14:paraId="1134121D" w14:textId="77777777" w:rsidR="001B6168" w:rsidRDefault="001B6168" w:rsidP="001B6168">
      <w:pPr>
        <w:pStyle w:val="Titre2"/>
      </w:pPr>
      <w:bookmarkStart w:id="23" w:name="_Toc466813402"/>
      <w:r w:rsidRPr="0017294D">
        <w:lastRenderedPageBreak/>
        <w:t>Question e</w:t>
      </w:r>
      <w:bookmarkEnd w:id="23"/>
    </w:p>
    <w:p w14:paraId="4859B767" w14:textId="54AAF7BF" w:rsidR="006B2FF9" w:rsidRPr="006B2FF9" w:rsidRDefault="006B2FF9" w:rsidP="006B2FF9">
      <w:r>
        <w:t>La différence entre la clause GROUP BY et PARTITION BY est que la clause GROUP BY permet de faire une agrégation selon certaines colonnes. Cela affecte donc le nombre de lignes retourné</w:t>
      </w:r>
      <w:r w:rsidR="00472CB6">
        <w:t>es</w:t>
      </w:r>
      <w:r>
        <w:t xml:space="preserve">. La clause PARITION </w:t>
      </w:r>
      <w:r w:rsidR="00472CB6">
        <w:t>BY n’</w:t>
      </w:r>
      <w:r w:rsidR="008644A9">
        <w:t xml:space="preserve">affecte pas le nombre de lignes </w:t>
      </w:r>
      <w:r w:rsidR="00472CB6">
        <w:t xml:space="preserve">retournées </w:t>
      </w:r>
      <w:r w:rsidR="00CC1222">
        <w:t xml:space="preserve">car elle n’agrège pas les lignes. Elle définit plutôt des groupes selon les colonnes </w:t>
      </w:r>
      <w:r w:rsidR="00D8547E">
        <w:t>sélectionnées</w:t>
      </w:r>
      <w:r w:rsidR="000F72DD">
        <w:t>. C’est pour cela qu’on l’utilise souvent avec la clause DISTINCT pour ne pas avoir de doublon.</w:t>
      </w:r>
    </w:p>
    <w:p w14:paraId="58F6657A" w14:textId="77777777" w:rsidR="001B6168" w:rsidRPr="0017294D" w:rsidRDefault="001B6168" w:rsidP="001B6168">
      <w:pPr>
        <w:pStyle w:val="Titre2"/>
      </w:pPr>
      <w:bookmarkStart w:id="24" w:name="_Toc466813403"/>
      <w:r w:rsidRPr="0017294D">
        <w:t>Question f</w:t>
      </w:r>
      <w:bookmarkEnd w:id="24"/>
    </w:p>
    <w:p w14:paraId="7F9FDC86" w14:textId="77777777" w:rsidR="001B6168" w:rsidRPr="0017294D" w:rsidRDefault="001B6168" w:rsidP="001B6168">
      <w:pPr>
        <w:pStyle w:val="Titre3"/>
      </w:pPr>
      <w:bookmarkStart w:id="25" w:name="_Toc466813404"/>
      <w:r w:rsidRPr="0017294D">
        <w:t>Requête</w:t>
      </w:r>
      <w:bookmarkEnd w:id="25"/>
    </w:p>
    <w:p w14:paraId="32DBED67" w14:textId="77777777" w:rsidR="001B6168" w:rsidRPr="0017294D" w:rsidRDefault="001B6168" w:rsidP="001B6168"/>
    <w:bookmarkStart w:id="26" w:name="_MON_1540554887"/>
    <w:bookmarkEnd w:id="26"/>
    <w:p w14:paraId="3A2F5179" w14:textId="77777777" w:rsidR="001B6168" w:rsidRPr="0017294D" w:rsidRDefault="00015BD6" w:rsidP="001B6168">
      <w:r w:rsidRPr="0017294D">
        <w:object w:dxaOrig="9072" w:dyaOrig="1345" w14:anchorId="59D4F340">
          <v:shape id="_x0000_i1030" type="#_x0000_t75" style="width:453.75pt;height:67.25pt" o:ole="">
            <v:imagedata r:id="rId23" o:title=""/>
          </v:shape>
          <o:OLEObject Type="Embed" ProgID="Word.OpenDocumentText.12" ShapeID="_x0000_i1030" DrawAspect="Content" ObjectID="_1541078653" r:id="rId24"/>
        </w:object>
      </w:r>
    </w:p>
    <w:p w14:paraId="44556C9E" w14:textId="77777777" w:rsidR="001B6168" w:rsidRPr="0017294D" w:rsidRDefault="001B6168" w:rsidP="001B6168">
      <w:pPr>
        <w:pStyle w:val="Titre3"/>
      </w:pPr>
      <w:bookmarkStart w:id="27" w:name="_Toc466813405"/>
      <w:r w:rsidRPr="0017294D">
        <w:t>Résultat</w:t>
      </w:r>
      <w:bookmarkEnd w:id="27"/>
    </w:p>
    <w:p w14:paraId="1C34C530" w14:textId="77777777" w:rsidR="001B6168" w:rsidRPr="0017294D" w:rsidRDefault="001B6168" w:rsidP="001B6168"/>
    <w:p w14:paraId="2F7D8979" w14:textId="52D06705" w:rsidR="001B6168" w:rsidRPr="0017294D" w:rsidRDefault="001D27FF" w:rsidP="001B6168">
      <w:r w:rsidRPr="0017294D">
        <w:rPr>
          <w:noProof/>
          <w:lang w:eastAsia="fr-FR"/>
        </w:rPr>
        <mc:AlternateContent>
          <mc:Choice Requires="wps">
            <w:drawing>
              <wp:anchor distT="0" distB="0" distL="114300" distR="114300" simplePos="0" relativeHeight="251667456" behindDoc="0" locked="0" layoutInCell="1" allowOverlap="1" wp14:anchorId="447B055D" wp14:editId="3069BC55">
                <wp:simplePos x="0" y="0"/>
                <wp:positionH relativeFrom="column">
                  <wp:posOffset>1653209</wp:posOffset>
                </wp:positionH>
                <wp:positionV relativeFrom="paragraph">
                  <wp:posOffset>983615</wp:posOffset>
                </wp:positionV>
                <wp:extent cx="603885" cy="540385"/>
                <wp:effectExtent l="0" t="0" r="5715" b="0"/>
                <wp:wrapNone/>
                <wp:docPr id="3" name="Rectangle 3"/>
                <wp:cNvGraphicFramePr/>
                <a:graphic xmlns:a="http://schemas.openxmlformats.org/drawingml/2006/main">
                  <a:graphicData uri="http://schemas.microsoft.com/office/word/2010/wordprocessingShape">
                    <wps:wsp>
                      <wps:cNvSpPr/>
                      <wps:spPr>
                        <a:xfrm>
                          <a:off x="0" y="0"/>
                          <a:ext cx="603885" cy="54038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A2113" id="Rectangle 3" o:spid="_x0000_s1026" style="position:absolute;margin-left:130.15pt;margin-top:77.45pt;width:47.55pt;height:4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" fillcolor="#5b9bd5 [3204]" stroked="f" strokeweight="1pt">
                <v:fill opacity="30840f"/>
              </v:rect>
            </w:pict>
          </mc:Fallback>
        </mc:AlternateContent>
      </w:r>
      <w:r w:rsidRPr="0017294D">
        <w:rPr>
          <w:noProof/>
          <w:lang w:eastAsia="fr-FR"/>
        </w:rPr>
        <mc:AlternateContent>
          <mc:Choice Requires="wps">
            <w:drawing>
              <wp:anchor distT="0" distB="0" distL="114300" distR="114300" simplePos="0" relativeHeight="251677696" behindDoc="0" locked="0" layoutInCell="1" allowOverlap="1" wp14:anchorId="22BF6730" wp14:editId="23E672D5">
                <wp:simplePos x="0" y="0"/>
                <wp:positionH relativeFrom="column">
                  <wp:posOffset>1668449</wp:posOffset>
                </wp:positionH>
                <wp:positionV relativeFrom="paragraph">
                  <wp:posOffset>2469515</wp:posOffset>
                </wp:positionV>
                <wp:extent cx="588397" cy="174929"/>
                <wp:effectExtent l="0" t="0" r="2540" b="0"/>
                <wp:wrapNone/>
                <wp:docPr id="8" name="Rectangle 8"/>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2">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C268A" id="Rectangle 8" o:spid="_x0000_s1026" style="position:absolute;margin-left:131.35pt;margin-top:194.45pt;width:46.35pt;height:1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" fillcolor="#ed7d31 [3205]" stroked="f" strokeweight="1pt">
                <v:fill opacity="30840f"/>
              </v:rect>
            </w:pict>
          </mc:Fallback>
        </mc:AlternateContent>
      </w:r>
      <w:r w:rsidRPr="0017294D">
        <w:rPr>
          <w:noProof/>
          <w:lang w:eastAsia="fr-FR"/>
        </w:rPr>
        <mc:AlternateContent>
          <mc:Choice Requires="wps">
            <w:drawing>
              <wp:anchor distT="0" distB="0" distL="114300" distR="114300" simplePos="0" relativeHeight="251675648" behindDoc="0" locked="0" layoutInCell="1" allowOverlap="1" wp14:anchorId="5AD0196A" wp14:editId="7C6BCEA5">
                <wp:simplePos x="0" y="0"/>
                <wp:positionH relativeFrom="column">
                  <wp:posOffset>1669774</wp:posOffset>
                </wp:positionH>
                <wp:positionV relativeFrom="paragraph">
                  <wp:posOffset>2281389</wp:posOffset>
                </wp:positionV>
                <wp:extent cx="588397" cy="174929"/>
                <wp:effectExtent l="0" t="0" r="2540" b="0"/>
                <wp:wrapNone/>
                <wp:docPr id="7" name="Rectangle 7"/>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1CAB6" id="Rectangle 7" o:spid="_x0000_s1026" style="position:absolute;margin-left:131.5pt;margin-top:179.65pt;width:46.35pt;height:1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" fillcolor="#70ad47 [3209]" stroked="f" strokeweight="1pt">
                <v:fill opacity="30840f"/>
              </v:rect>
            </w:pict>
          </mc:Fallback>
        </mc:AlternateContent>
      </w:r>
      <w:r w:rsidRPr="0017294D">
        <w:rPr>
          <w:noProof/>
          <w:lang w:eastAsia="fr-FR"/>
        </w:rPr>
        <mc:AlternateContent>
          <mc:Choice Requires="wps">
            <w:drawing>
              <wp:anchor distT="0" distB="0" distL="114300" distR="114300" simplePos="0" relativeHeight="251673600" behindDoc="0" locked="0" layoutInCell="1" allowOverlap="1" wp14:anchorId="4EE399A9" wp14:editId="0C8ABCD8">
                <wp:simplePos x="0" y="0"/>
                <wp:positionH relativeFrom="column">
                  <wp:posOffset>1669470</wp:posOffset>
                </wp:positionH>
                <wp:positionV relativeFrom="paragraph">
                  <wp:posOffset>1540924</wp:posOffset>
                </wp:positionV>
                <wp:extent cx="588397" cy="174929"/>
                <wp:effectExtent l="0" t="0" r="2540" b="0"/>
                <wp:wrapNone/>
                <wp:docPr id="6" name="Rectangle 6"/>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FB34F" id="Rectangle 6" o:spid="_x0000_s1026" style="position:absolute;margin-left:131.45pt;margin-top:121.35pt;width:46.35pt;height:1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" fillcolor="#70ad47 [3209]" stroked="f" strokeweight="1pt">
                <v:fill opacity="30840f"/>
              </v:rect>
            </w:pict>
          </mc:Fallback>
        </mc:AlternateContent>
      </w:r>
      <w:r w:rsidRPr="0017294D">
        <w:rPr>
          <w:noProof/>
          <w:lang w:eastAsia="fr-FR"/>
        </w:rPr>
        <mc:AlternateContent>
          <mc:Choice Requires="wps">
            <w:drawing>
              <wp:anchor distT="0" distB="0" distL="114300" distR="114300" simplePos="0" relativeHeight="251671552" behindDoc="0" locked="0" layoutInCell="1" allowOverlap="1" wp14:anchorId="417B52C8" wp14:editId="332391DB">
                <wp:simplePos x="0" y="0"/>
                <wp:positionH relativeFrom="column">
                  <wp:posOffset>1667842</wp:posOffset>
                </wp:positionH>
                <wp:positionV relativeFrom="paragraph">
                  <wp:posOffset>784225</wp:posOffset>
                </wp:positionV>
                <wp:extent cx="588397" cy="174929"/>
                <wp:effectExtent l="0" t="0" r="2540" b="0"/>
                <wp:wrapNone/>
                <wp:docPr id="5" name="Rectangle 5"/>
                <wp:cNvGraphicFramePr/>
                <a:graphic xmlns:a="http://schemas.openxmlformats.org/drawingml/2006/main">
                  <a:graphicData uri="http://schemas.microsoft.com/office/word/2010/wordprocessingShape">
                    <wps:wsp>
                      <wps:cNvSpPr/>
                      <wps:spPr>
                        <a:xfrm>
                          <a:off x="0" y="0"/>
                          <a:ext cx="588397" cy="174929"/>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22A76" id="Rectangle 5" o:spid="_x0000_s1026" style="position:absolute;margin-left:131.35pt;margin-top:61.75pt;width:46.35pt;height:1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" fillcolor="#70ad47 [3209]" stroked="f" strokeweight="1pt">
                <v:fill opacity="30840f"/>
              </v:rect>
            </w:pict>
          </mc:Fallback>
        </mc:AlternateContent>
      </w:r>
      <w:r w:rsidRPr="0017294D">
        <w:rPr>
          <w:noProof/>
          <w:lang w:eastAsia="fr-FR"/>
        </w:rPr>
        <mc:AlternateContent>
          <mc:Choice Requires="wps">
            <w:drawing>
              <wp:anchor distT="0" distB="0" distL="114300" distR="114300" simplePos="0" relativeHeight="251669504" behindDoc="0" locked="0" layoutInCell="1" allowOverlap="1" wp14:anchorId="769F582B" wp14:editId="5A06731D">
                <wp:simplePos x="0" y="0"/>
                <wp:positionH relativeFrom="column">
                  <wp:posOffset>1653596</wp:posOffset>
                </wp:positionH>
                <wp:positionV relativeFrom="paragraph">
                  <wp:posOffset>1732032</wp:posOffset>
                </wp:positionV>
                <wp:extent cx="604299" cy="540688"/>
                <wp:effectExtent l="0" t="0" r="5715" b="0"/>
                <wp:wrapNone/>
                <wp:docPr id="4" name="Rectangle 4"/>
                <wp:cNvGraphicFramePr/>
                <a:graphic xmlns:a="http://schemas.openxmlformats.org/drawingml/2006/main">
                  <a:graphicData uri="http://schemas.microsoft.com/office/word/2010/wordprocessingShape">
                    <wps:wsp>
                      <wps:cNvSpPr/>
                      <wps:spPr>
                        <a:xfrm>
                          <a:off x="0" y="0"/>
                          <a:ext cx="604299" cy="540688"/>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2B750" id="Rectangle 4" o:spid="_x0000_s1026" style="position:absolute;margin-left:130.2pt;margin-top:136.4pt;width:47.6pt;height:4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" fillcolor="#5b9bd5 [3204]" stroked="f" strokeweight="1pt">
                <v:fill opacity="30840f"/>
              </v:rect>
            </w:pict>
          </mc:Fallback>
        </mc:AlternateContent>
      </w:r>
      <w:r w:rsidRPr="0017294D">
        <w:rPr>
          <w:noProof/>
          <w:lang w:eastAsia="fr-FR"/>
        </w:rPr>
        <mc:AlternateContent>
          <mc:Choice Requires="wps">
            <w:drawing>
              <wp:anchor distT="0" distB="0" distL="114300" distR="114300" simplePos="0" relativeHeight="251665408" behindDoc="0" locked="0" layoutInCell="1" allowOverlap="1" wp14:anchorId="4D2B3C14" wp14:editId="0EAC97EC">
                <wp:simplePos x="0" y="0"/>
                <wp:positionH relativeFrom="column">
                  <wp:posOffset>1660525</wp:posOffset>
                </wp:positionH>
                <wp:positionV relativeFrom="paragraph">
                  <wp:posOffset>220097</wp:posOffset>
                </wp:positionV>
                <wp:extent cx="604299" cy="540688"/>
                <wp:effectExtent l="0" t="0" r="5715" b="0"/>
                <wp:wrapNone/>
                <wp:docPr id="2" name="Rectangle 2"/>
                <wp:cNvGraphicFramePr/>
                <a:graphic xmlns:a="http://schemas.openxmlformats.org/drawingml/2006/main">
                  <a:graphicData uri="http://schemas.microsoft.com/office/word/2010/wordprocessingShape">
                    <wps:wsp>
                      <wps:cNvSpPr/>
                      <wps:spPr>
                        <a:xfrm>
                          <a:off x="0" y="0"/>
                          <a:ext cx="604299" cy="540688"/>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EC9EC" id="Rectangle 2" o:spid="_x0000_s1026" style="position:absolute;margin-left:130.75pt;margin-top:17.35pt;width:47.6pt;height:4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" fillcolor="#5b9bd5 [3204]" stroked="f" strokeweight="1pt">
                <v:fill opacity="30840f"/>
              </v:rect>
            </w:pict>
          </mc:Fallback>
        </mc:AlternateContent>
      </w:r>
      <w:r w:rsidR="008E2B09" w:rsidRPr="0017294D">
        <w:rPr>
          <w:noProof/>
          <w:lang w:eastAsia="fr-FR"/>
        </w:rPr>
        <w:drawing>
          <wp:inline distT="0" distB="0" distL="0" distR="0" wp14:anchorId="0E4CE53F" wp14:editId="37035151">
            <wp:extent cx="2286319" cy="268642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xo1qf.png"/>
                    <pic:cNvPicPr/>
                  </pic:nvPicPr>
                  <pic:blipFill>
                    <a:blip r:embed="rId25">
                      <a:extLst>
                        <a:ext uri="{28A0092B-C50C-407E-A947-70E740481C1C}">
                          <a14:useLocalDpi xmlns:a14="http://schemas.microsoft.com/office/drawing/2010/main" val="0"/>
                        </a:ext>
                      </a:extLst>
                    </a:blip>
                    <a:stretch>
                      <a:fillRect/>
                    </a:stretch>
                  </pic:blipFill>
                  <pic:spPr>
                    <a:xfrm>
                      <a:off x="0" y="0"/>
                      <a:ext cx="2286319" cy="2686425"/>
                    </a:xfrm>
                    <a:prstGeom prst="rect">
                      <a:avLst/>
                    </a:prstGeom>
                  </pic:spPr>
                </pic:pic>
              </a:graphicData>
            </a:graphic>
          </wp:inline>
        </w:drawing>
      </w:r>
    </w:p>
    <w:p w14:paraId="7E0FA1EC" w14:textId="36D8D1E2" w:rsidR="001B6168" w:rsidRPr="0017294D" w:rsidRDefault="001B6168" w:rsidP="001B6168"/>
    <w:p w14:paraId="38C3D910" w14:textId="202FDB25" w:rsidR="001B6168" w:rsidRPr="0017294D" w:rsidRDefault="001B6168" w:rsidP="001B6168">
      <w:pPr>
        <w:pStyle w:val="Titre3"/>
      </w:pPr>
      <w:bookmarkStart w:id="28" w:name="_Toc466813406"/>
      <w:r w:rsidRPr="0017294D">
        <w:t>Explications</w:t>
      </w:r>
      <w:bookmarkEnd w:id="28"/>
    </w:p>
    <w:p w14:paraId="4C6B1E3E" w14:textId="1E78F911" w:rsidR="007B5837" w:rsidRPr="0017294D" w:rsidRDefault="00C35501" w:rsidP="007B5837">
      <w:r w:rsidRPr="0017294D">
        <w:t xml:space="preserve">Cette requête permet de connaître le montant total </w:t>
      </w:r>
      <w:r w:rsidR="001D27FF" w:rsidRPr="0017294D">
        <w:t>des salaires versés :</w:t>
      </w:r>
    </w:p>
    <w:p w14:paraId="44740BC9" w14:textId="77777777" w:rsidR="001D27FF" w:rsidRPr="0017294D" w:rsidRDefault="001D27FF" w:rsidP="001D27FF">
      <w:pPr>
        <w:pStyle w:val="Paragraphedeliste"/>
        <w:numPr>
          <w:ilvl w:val="0"/>
          <w:numId w:val="1"/>
        </w:numPr>
      </w:pPr>
      <w:r w:rsidRPr="0017294D">
        <w:t>Tout département et job confondu </w:t>
      </w:r>
      <w:r w:rsidR="004256D4" w:rsidRPr="0017294D">
        <w:t>(en orange)</w:t>
      </w:r>
      <w:r w:rsidRPr="0017294D">
        <w:t xml:space="preserve"> </w:t>
      </w:r>
    </w:p>
    <w:p w14:paraId="32F50100" w14:textId="4757E82B" w:rsidR="001D27FF" w:rsidRPr="0017294D" w:rsidRDefault="001D27FF" w:rsidP="001D27FF">
      <w:pPr>
        <w:pStyle w:val="Paragraphedeliste"/>
        <w:numPr>
          <w:ilvl w:val="0"/>
          <w:numId w:val="1"/>
        </w:numPr>
      </w:pPr>
      <w:r w:rsidRPr="0017294D">
        <w:t>Par département (en vert)</w:t>
      </w:r>
    </w:p>
    <w:p w14:paraId="7C3434D0" w14:textId="1EACB1F8" w:rsidR="00776F1B" w:rsidRPr="0017294D" w:rsidRDefault="00776F1B" w:rsidP="001D27FF">
      <w:pPr>
        <w:pStyle w:val="Paragraphedeliste"/>
        <w:numPr>
          <w:ilvl w:val="0"/>
          <w:numId w:val="1"/>
        </w:numPr>
      </w:pPr>
      <w:r w:rsidRPr="0017294D">
        <w:t>Par département et job : (en bleu)</w:t>
      </w:r>
    </w:p>
    <w:p w14:paraId="79DB0B44" w14:textId="2DADD5DF" w:rsidR="003502FE" w:rsidRPr="0017294D" w:rsidRDefault="00B027C5" w:rsidP="00DC04AD">
      <w:r w:rsidRPr="0017294D">
        <w:t xml:space="preserve">Ceci est possible grâce à la clause </w:t>
      </w:r>
      <w:r w:rsidR="00AF1C32" w:rsidRPr="0017294D">
        <w:t xml:space="preserve"> </w:t>
      </w:r>
      <w:r w:rsidR="00AF1C32" w:rsidRPr="0017294D">
        <w:rPr>
          <w:rFonts w:ascii="Consolas" w:hAnsi="Consolas" w:cs="Consolas"/>
          <w:b/>
          <w:bCs/>
          <w:color w:val="7F0055"/>
          <w:sz w:val="20"/>
          <w:szCs w:val="20"/>
          <w:shd w:val="pct12" w:color="auto" w:fill="auto"/>
        </w:rPr>
        <w:t>GROUP</w:t>
      </w:r>
      <w:r w:rsidR="00AF1C32" w:rsidRPr="0017294D">
        <w:rPr>
          <w:rFonts w:ascii="Consolas" w:hAnsi="Consolas" w:cs="Consolas"/>
          <w:color w:val="000000"/>
          <w:sz w:val="20"/>
          <w:szCs w:val="20"/>
          <w:shd w:val="pct12" w:color="auto" w:fill="auto"/>
        </w:rPr>
        <w:t xml:space="preserve">  </w:t>
      </w:r>
      <w:r w:rsidR="00AF1C32" w:rsidRPr="0017294D">
        <w:rPr>
          <w:rFonts w:ascii="Consolas" w:hAnsi="Consolas" w:cs="Consolas"/>
          <w:b/>
          <w:bCs/>
          <w:color w:val="7F0055"/>
          <w:sz w:val="20"/>
          <w:szCs w:val="20"/>
          <w:shd w:val="pct12" w:color="auto" w:fill="auto"/>
        </w:rPr>
        <w:t>BY</w:t>
      </w:r>
      <w:r w:rsidR="00AF1C32" w:rsidRPr="0017294D">
        <w:rPr>
          <w:rFonts w:ascii="Consolas" w:hAnsi="Consolas" w:cs="Consolas"/>
          <w:color w:val="000000"/>
          <w:sz w:val="20"/>
          <w:szCs w:val="20"/>
          <w:shd w:val="pct12" w:color="auto" w:fill="auto"/>
        </w:rPr>
        <w:t xml:space="preserve"> rollup ( deptno, job )</w:t>
      </w:r>
      <w:r w:rsidR="00DC04AD" w:rsidRPr="0017294D">
        <w:rPr>
          <w:rFonts w:ascii="Consolas" w:hAnsi="Consolas" w:cs="Consolas"/>
          <w:color w:val="000000"/>
          <w:sz w:val="20"/>
          <w:szCs w:val="20"/>
          <w:shd w:val="pct12" w:color="auto" w:fill="auto"/>
        </w:rPr>
        <w:t xml:space="preserve"> </w:t>
      </w:r>
      <w:r w:rsidR="00DC04AD" w:rsidRPr="0017294D">
        <w:t xml:space="preserve">qui va permettre à la fonction </w:t>
      </w:r>
      <w:r w:rsidR="00DC04AD" w:rsidRPr="0017294D">
        <w:rPr>
          <w:rStyle w:val="CLAUSECar"/>
        </w:rPr>
        <w:t>SUM ()</w:t>
      </w:r>
      <w:r w:rsidR="00DC04AD" w:rsidRPr="0017294D">
        <w:t xml:space="preserve"> de faire la somme sur des gra</w:t>
      </w:r>
      <w:r w:rsidR="00EA6651" w:rsidRPr="0017294D">
        <w:t xml:space="preserve">nularité de plus en plus </w:t>
      </w:r>
      <w:r w:rsidR="00685644" w:rsidRPr="0017294D">
        <w:t>grande</w:t>
      </w:r>
      <w:r w:rsidR="00EA6651" w:rsidRPr="0017294D">
        <w:t>, c’est-à-dire d’abord sur l’ensemble</w:t>
      </w:r>
      <w:r w:rsidR="00685644" w:rsidRPr="0017294D">
        <w:t xml:space="preserve"> bleu</w:t>
      </w:r>
      <w:r w:rsidR="00957F16" w:rsidRPr="0017294D">
        <w:t>, puis vert puis</w:t>
      </w:r>
      <w:r w:rsidR="00685644" w:rsidRPr="0017294D">
        <w:t xml:space="preserve"> orange</w:t>
      </w:r>
      <w:r w:rsidR="00957F16" w:rsidRPr="0017294D">
        <w:t>.</w:t>
      </w:r>
    </w:p>
    <w:p w14:paraId="634C2BB5" w14:textId="461AE62D" w:rsidR="001B6168" w:rsidRPr="0017294D" w:rsidRDefault="001B6168">
      <w:r w:rsidRPr="0017294D">
        <w:br w:type="page"/>
      </w:r>
    </w:p>
    <w:p w14:paraId="7C35B044" w14:textId="77777777" w:rsidR="001B6168" w:rsidRPr="0017294D" w:rsidRDefault="0072049C" w:rsidP="001B6168">
      <w:pPr>
        <w:pStyle w:val="Titre2"/>
      </w:pPr>
      <w:bookmarkStart w:id="29" w:name="_Toc466813407"/>
      <w:r w:rsidRPr="0017294D">
        <w:lastRenderedPageBreak/>
        <w:t>Question g</w:t>
      </w:r>
      <w:bookmarkEnd w:id="29"/>
    </w:p>
    <w:p w14:paraId="32B82806" w14:textId="77777777" w:rsidR="001B6168" w:rsidRPr="0017294D" w:rsidRDefault="001B6168" w:rsidP="001B6168">
      <w:pPr>
        <w:pStyle w:val="Titre3"/>
      </w:pPr>
      <w:bookmarkStart w:id="30" w:name="_Toc466813408"/>
      <w:r w:rsidRPr="0017294D">
        <w:t>Requête</w:t>
      </w:r>
      <w:bookmarkEnd w:id="30"/>
    </w:p>
    <w:p w14:paraId="5DE449D1" w14:textId="77777777" w:rsidR="001B6168" w:rsidRPr="0017294D" w:rsidRDefault="001B6168" w:rsidP="001B6168"/>
    <w:p w14:paraId="19F0B663" w14:textId="77777777" w:rsidR="00015BD6" w:rsidRPr="0017294D" w:rsidRDefault="00015BD6" w:rsidP="003E74FA">
      <w:pPr>
        <w:pStyle w:val="Titre4"/>
      </w:pPr>
      <w:r w:rsidRPr="0017294D">
        <w:t xml:space="preserve">Avec </w:t>
      </w:r>
      <w:r w:rsidR="00ED7133" w:rsidRPr="0017294D">
        <w:t>NVL ()</w:t>
      </w:r>
    </w:p>
    <w:bookmarkStart w:id="31" w:name="_MON_1540554906"/>
    <w:bookmarkEnd w:id="31"/>
    <w:p w14:paraId="4291B72D" w14:textId="77777777" w:rsidR="001B6168" w:rsidRPr="0017294D" w:rsidRDefault="00015BD6" w:rsidP="001B6168">
      <w:r w:rsidRPr="0017294D">
        <w:object w:dxaOrig="9072" w:dyaOrig="1813" w14:anchorId="4FA5E80E">
          <v:shape id="_x0000_i1031" type="#_x0000_t75" style="width:453.75pt;height:90.35pt" o:ole="">
            <v:imagedata r:id="rId26" o:title=""/>
          </v:shape>
          <o:OLEObject Type="Embed" ProgID="Word.OpenDocumentText.12" ShapeID="_x0000_i1031" DrawAspect="Content" ObjectID="_1541078654" r:id="rId27"/>
        </w:object>
      </w:r>
    </w:p>
    <w:p w14:paraId="6B2D1090" w14:textId="77777777" w:rsidR="00872DC1" w:rsidRPr="0017294D" w:rsidRDefault="00872DC1" w:rsidP="001B6168"/>
    <w:p w14:paraId="3AE14EA3" w14:textId="77777777" w:rsidR="00872DC1" w:rsidRPr="0017294D" w:rsidRDefault="00872DC1" w:rsidP="00EC6873">
      <w:pPr>
        <w:pStyle w:val="Titre4"/>
      </w:pPr>
      <w:r w:rsidRPr="0017294D">
        <w:t xml:space="preserve">Avec </w:t>
      </w:r>
      <w:r w:rsidR="00ED7133" w:rsidRPr="0017294D">
        <w:t>DECODE ()</w:t>
      </w:r>
    </w:p>
    <w:bookmarkStart w:id="32" w:name="_MON_1540555048"/>
    <w:bookmarkEnd w:id="32"/>
    <w:p w14:paraId="70929376" w14:textId="7624BB54" w:rsidR="003E74FA" w:rsidRPr="0017294D" w:rsidRDefault="00EB7D6D" w:rsidP="003E74FA">
      <w:r w:rsidRPr="0017294D">
        <w:object w:dxaOrig="9072" w:dyaOrig="1818" w14:anchorId="2AC43DD9">
          <v:shape id="_x0000_i1032" type="#_x0000_t75" style="width:453.75pt;height:91pt" o:ole="">
            <v:imagedata r:id="rId28" o:title=""/>
          </v:shape>
          <o:OLEObject Type="Embed" ProgID="Word.OpenDocumentText.12" ShapeID="_x0000_i1032" DrawAspect="Content" ObjectID="_1541078655" r:id="rId29"/>
        </w:object>
      </w:r>
    </w:p>
    <w:p w14:paraId="42300450" w14:textId="475C9023" w:rsidR="001B6168" w:rsidRPr="0017294D" w:rsidRDefault="001B6168" w:rsidP="001B6168">
      <w:pPr>
        <w:pStyle w:val="Titre3"/>
      </w:pPr>
      <w:bookmarkStart w:id="33" w:name="_Toc466813409"/>
      <w:r w:rsidRPr="0017294D">
        <w:t>Résultat</w:t>
      </w:r>
      <w:bookmarkEnd w:id="33"/>
    </w:p>
    <w:p w14:paraId="47224103" w14:textId="3D4C3C1C" w:rsidR="001B6168" w:rsidRPr="0017294D" w:rsidRDefault="001B6168" w:rsidP="001B6168"/>
    <w:p w14:paraId="0824E2AA" w14:textId="1246D8C0" w:rsidR="001B6168" w:rsidRPr="0017294D" w:rsidRDefault="008E2B09" w:rsidP="001B6168">
      <w:r w:rsidRPr="0017294D">
        <w:rPr>
          <w:noProof/>
          <w:lang w:eastAsia="fr-FR"/>
        </w:rPr>
        <w:drawing>
          <wp:inline distT="0" distB="0" distL="0" distR="0" wp14:anchorId="458582BA" wp14:editId="702E5000">
            <wp:extent cx="2781688" cy="2676899"/>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xo1qg.png"/>
                    <pic:cNvPicPr/>
                  </pic:nvPicPr>
                  <pic:blipFill>
                    <a:blip r:embed="rId30">
                      <a:extLst>
                        <a:ext uri="{28A0092B-C50C-407E-A947-70E740481C1C}">
                          <a14:useLocalDpi xmlns:a14="http://schemas.microsoft.com/office/drawing/2010/main" val="0"/>
                        </a:ext>
                      </a:extLst>
                    </a:blip>
                    <a:stretch>
                      <a:fillRect/>
                    </a:stretch>
                  </pic:blipFill>
                  <pic:spPr>
                    <a:xfrm>
                      <a:off x="0" y="0"/>
                      <a:ext cx="2781688" cy="2676899"/>
                    </a:xfrm>
                    <a:prstGeom prst="rect">
                      <a:avLst/>
                    </a:prstGeom>
                  </pic:spPr>
                </pic:pic>
              </a:graphicData>
            </a:graphic>
          </wp:inline>
        </w:drawing>
      </w:r>
    </w:p>
    <w:p w14:paraId="0A184DAE" w14:textId="04AC664D" w:rsidR="001B6168" w:rsidRPr="0017294D" w:rsidRDefault="001B6168" w:rsidP="001B6168"/>
    <w:p w14:paraId="6168CF58" w14:textId="4A3552FE" w:rsidR="001B6168" w:rsidRPr="0017294D" w:rsidRDefault="001B6168" w:rsidP="001B6168">
      <w:pPr>
        <w:pStyle w:val="Titre3"/>
      </w:pPr>
      <w:bookmarkStart w:id="34" w:name="_Toc466813410"/>
      <w:r w:rsidRPr="0017294D">
        <w:t>Explications</w:t>
      </w:r>
      <w:bookmarkEnd w:id="34"/>
    </w:p>
    <w:p w14:paraId="0CE75995" w14:textId="47721B16" w:rsidR="001B6168" w:rsidRPr="0017294D" w:rsidRDefault="00B61C1E" w:rsidP="001B6168">
      <w:r w:rsidRPr="0017294D">
        <w:t xml:space="preserve">Les deux requêtes font exactement la même chose qu’à la question précédente si ce n’est que </w:t>
      </w:r>
      <w:r w:rsidR="00AA6027" w:rsidRPr="0017294D">
        <w:t>les valeurs</w:t>
      </w:r>
      <w:r w:rsidR="00A44464" w:rsidRPr="0017294D">
        <w:t xml:space="preserve"> </w:t>
      </w:r>
      <w:r w:rsidR="00A44464" w:rsidRPr="0017294D">
        <w:rPr>
          <w:rStyle w:val="CLAUSECar"/>
        </w:rPr>
        <w:t>(null)</w:t>
      </w:r>
      <w:r w:rsidRPr="0017294D">
        <w:t xml:space="preserve"> sont remplacées par du texte grâce </w:t>
      </w:r>
      <w:r w:rsidR="00AA6027" w:rsidRPr="0017294D">
        <w:t>aux fonctions</w:t>
      </w:r>
      <w:r w:rsidRPr="0017294D">
        <w:t xml:space="preserve"> </w:t>
      </w:r>
      <w:r w:rsidRPr="0017294D">
        <w:rPr>
          <w:rStyle w:val="CLAUSECar"/>
        </w:rPr>
        <w:t>NVL ()</w:t>
      </w:r>
      <w:r w:rsidRPr="0017294D">
        <w:t xml:space="preserve"> et </w:t>
      </w:r>
      <w:r w:rsidRPr="0017294D">
        <w:rPr>
          <w:rStyle w:val="CLAUSECar"/>
        </w:rPr>
        <w:t>DECODE ()</w:t>
      </w:r>
      <w:r w:rsidRPr="0017294D">
        <w:t>.</w:t>
      </w:r>
    </w:p>
    <w:p w14:paraId="62CDAAA3" w14:textId="17B17D1C" w:rsidR="00263CDB" w:rsidRPr="0017294D" w:rsidRDefault="00263CDB" w:rsidP="001B6168">
      <w:r w:rsidRPr="0017294D">
        <w:t xml:space="preserve">La fonction </w:t>
      </w:r>
      <w:r w:rsidRPr="0017294D">
        <w:rPr>
          <w:rStyle w:val="CLAUSECar"/>
        </w:rPr>
        <w:t>NVL (</w:t>
      </w:r>
      <w:r w:rsidR="00141F65" w:rsidRPr="0017294D">
        <w:rPr>
          <w:rStyle w:val="CLAUSECar"/>
        </w:rPr>
        <w:t>texte</w:t>
      </w:r>
      <w:r w:rsidR="00B10C0C" w:rsidRPr="0017294D">
        <w:rPr>
          <w:rStyle w:val="CLAUSECar"/>
        </w:rPr>
        <w:t>,</w:t>
      </w:r>
      <w:r w:rsidR="005E4929" w:rsidRPr="0017294D">
        <w:rPr>
          <w:rStyle w:val="CLAUSECar"/>
        </w:rPr>
        <w:t xml:space="preserve"> defaut</w:t>
      </w:r>
      <w:r w:rsidRPr="0017294D">
        <w:rPr>
          <w:rStyle w:val="CLAUSECar"/>
        </w:rPr>
        <w:t>)</w:t>
      </w:r>
      <w:r w:rsidRPr="0017294D">
        <w:t xml:space="preserve"> prend en argument :</w:t>
      </w:r>
    </w:p>
    <w:p w14:paraId="636F1874" w14:textId="0A654E18" w:rsidR="00263CDB" w:rsidRPr="0017294D" w:rsidRDefault="005D5BFD" w:rsidP="00263CDB">
      <w:pPr>
        <w:pStyle w:val="Paragraphedeliste"/>
        <w:numPr>
          <w:ilvl w:val="0"/>
          <w:numId w:val="1"/>
        </w:numPr>
      </w:pPr>
      <w:r w:rsidRPr="0017294D">
        <w:rPr>
          <w:rStyle w:val="CLAUSECar"/>
        </w:rPr>
        <w:t>t</w:t>
      </w:r>
      <w:r w:rsidR="009543B7" w:rsidRPr="0017294D">
        <w:rPr>
          <w:rStyle w:val="CLAUSECar"/>
        </w:rPr>
        <w:t>exte</w:t>
      </w:r>
      <w:r w:rsidR="00B10C0C" w:rsidRPr="0017294D">
        <w:t xml:space="preserve"> : </w:t>
      </w:r>
      <w:r w:rsidR="00263CDB" w:rsidRPr="0017294D">
        <w:t>Le texte à afficher</w:t>
      </w:r>
    </w:p>
    <w:p w14:paraId="3ABCB27E" w14:textId="23E7F28D" w:rsidR="00263CDB" w:rsidRPr="0017294D" w:rsidRDefault="005D5BFD" w:rsidP="00263CDB">
      <w:pPr>
        <w:pStyle w:val="Paragraphedeliste"/>
        <w:numPr>
          <w:ilvl w:val="0"/>
          <w:numId w:val="1"/>
        </w:numPr>
      </w:pPr>
      <w:r w:rsidRPr="0017294D">
        <w:rPr>
          <w:rStyle w:val="CLAUSECar"/>
        </w:rPr>
        <w:t>de</w:t>
      </w:r>
      <w:r w:rsidR="009543B7" w:rsidRPr="0017294D">
        <w:rPr>
          <w:rStyle w:val="CLAUSECar"/>
        </w:rPr>
        <w:t>faut</w:t>
      </w:r>
      <w:r w:rsidR="0032132E" w:rsidRPr="0017294D">
        <w:t xml:space="preserve"> : </w:t>
      </w:r>
      <w:r w:rsidR="00263CDB" w:rsidRPr="0017294D">
        <w:t xml:space="preserve">La valeur </w:t>
      </w:r>
      <w:r w:rsidR="00150CFF" w:rsidRPr="0017294D">
        <w:t xml:space="preserve">par défaut </w:t>
      </w:r>
      <w:r w:rsidR="00263CDB" w:rsidRPr="0017294D">
        <w:t xml:space="preserve">à afficher si le premier argument est </w:t>
      </w:r>
      <w:r w:rsidR="00263CDB" w:rsidRPr="0017294D">
        <w:rPr>
          <w:rStyle w:val="CLAUSECar"/>
        </w:rPr>
        <w:t>(null)</w:t>
      </w:r>
    </w:p>
    <w:p w14:paraId="0AD2D9FF" w14:textId="2F63D529" w:rsidR="00AA6027" w:rsidRPr="0017294D" w:rsidRDefault="00AA6027" w:rsidP="001B6168"/>
    <w:p w14:paraId="2FF07BBB" w14:textId="23823655" w:rsidR="00141F65" w:rsidRPr="0017294D" w:rsidRDefault="00141F65" w:rsidP="001B6168">
      <w:r w:rsidRPr="0017294D">
        <w:lastRenderedPageBreak/>
        <w:t xml:space="preserve">La fonction </w:t>
      </w:r>
      <w:r w:rsidRPr="0017294D">
        <w:rPr>
          <w:rStyle w:val="CLAUSECar"/>
        </w:rPr>
        <w:t>DECODE (expr</w:t>
      </w:r>
      <w:r w:rsidR="008B6A49" w:rsidRPr="0017294D">
        <w:rPr>
          <w:rStyle w:val="CLAUSECar"/>
        </w:rPr>
        <w:t>ession</w:t>
      </w:r>
      <w:r w:rsidRPr="0017294D">
        <w:rPr>
          <w:rStyle w:val="CLAUSECar"/>
        </w:rPr>
        <w:t>, [recherche, resultat]</w:t>
      </w:r>
      <w:r w:rsidR="004E5679" w:rsidRPr="0017294D">
        <w:rPr>
          <w:rStyle w:val="CLAUSECar"/>
        </w:rPr>
        <w:t>+</w:t>
      </w:r>
      <w:r w:rsidR="00CE700B" w:rsidRPr="0017294D">
        <w:rPr>
          <w:rStyle w:val="CLAUSECar"/>
        </w:rPr>
        <w:t>, defaut)</w:t>
      </w:r>
      <w:r w:rsidR="00A63091" w:rsidRPr="0017294D">
        <w:t xml:space="preserve"> prend en argument</w:t>
      </w:r>
      <w:r w:rsidR="004E5679" w:rsidRPr="0017294D">
        <w:t> :</w:t>
      </w:r>
    </w:p>
    <w:p w14:paraId="32EA1B1D" w14:textId="43763503" w:rsidR="004E5679" w:rsidRPr="0017294D" w:rsidRDefault="005D5BFD" w:rsidP="004E5679">
      <w:pPr>
        <w:pStyle w:val="Paragraphedeliste"/>
        <w:numPr>
          <w:ilvl w:val="0"/>
          <w:numId w:val="1"/>
        </w:numPr>
      </w:pPr>
      <w:r w:rsidRPr="0017294D">
        <w:rPr>
          <w:rStyle w:val="CLAUSECar"/>
        </w:rPr>
        <w:t>expression </w:t>
      </w:r>
      <w:r w:rsidRPr="0017294D">
        <w:t xml:space="preserve">: </w:t>
      </w:r>
      <w:r w:rsidR="004E5679" w:rsidRPr="0017294D">
        <w:t>L’expression dans laquelle on va rechercher des valeurs</w:t>
      </w:r>
    </w:p>
    <w:p w14:paraId="005F7722" w14:textId="1CFDD9DA" w:rsidR="007C56B0" w:rsidRPr="0017294D" w:rsidRDefault="007C56B0" w:rsidP="004E5679">
      <w:pPr>
        <w:pStyle w:val="Paragraphedeliste"/>
        <w:numPr>
          <w:ilvl w:val="0"/>
          <w:numId w:val="1"/>
        </w:numPr>
      </w:pPr>
      <w:r w:rsidRPr="0017294D">
        <w:rPr>
          <w:rStyle w:val="CLAUSECar"/>
        </w:rPr>
        <w:t>[recherche, resultat]</w:t>
      </w:r>
      <w:r w:rsidRPr="0017294D">
        <w:t> : Un bloc qui peut s</w:t>
      </w:r>
      <w:r w:rsidR="005F296E" w:rsidRPr="0017294D">
        <w:t xml:space="preserve">e répéter, qui comprend deux </w:t>
      </w:r>
      <w:r w:rsidR="00C70902" w:rsidRPr="0017294D">
        <w:t>arguments</w:t>
      </w:r>
      <w:r w:rsidRPr="0017294D">
        <w:t> :</w:t>
      </w:r>
    </w:p>
    <w:p w14:paraId="51AB9831" w14:textId="27F39E69" w:rsidR="004E5679" w:rsidRPr="0017294D" w:rsidRDefault="00E439EE" w:rsidP="007C56B0">
      <w:pPr>
        <w:pStyle w:val="Paragraphedeliste"/>
        <w:numPr>
          <w:ilvl w:val="1"/>
          <w:numId w:val="1"/>
        </w:numPr>
      </w:pPr>
      <w:r w:rsidRPr="0017294D">
        <w:rPr>
          <w:rStyle w:val="CLAUSECar"/>
        </w:rPr>
        <w:t>r</w:t>
      </w:r>
      <w:r w:rsidR="00C013F0" w:rsidRPr="0017294D">
        <w:rPr>
          <w:rStyle w:val="CLAUSECar"/>
        </w:rPr>
        <w:t>echerche</w:t>
      </w:r>
      <w:r w:rsidR="00C013F0" w:rsidRPr="0017294D">
        <w:t xml:space="preserve"> : </w:t>
      </w:r>
      <w:r w:rsidR="004E5679" w:rsidRPr="0017294D">
        <w:t>La valeur à rechercher (et à remplacer par l’argument suivant) dans l’expression</w:t>
      </w:r>
    </w:p>
    <w:p w14:paraId="0C290AB6" w14:textId="4A4A3623" w:rsidR="004E5679" w:rsidRPr="0017294D" w:rsidRDefault="00E439EE" w:rsidP="007C56B0">
      <w:pPr>
        <w:pStyle w:val="Paragraphedeliste"/>
        <w:numPr>
          <w:ilvl w:val="1"/>
          <w:numId w:val="1"/>
        </w:numPr>
      </w:pPr>
      <w:r w:rsidRPr="0017294D">
        <w:rPr>
          <w:rStyle w:val="CLAUSECar"/>
        </w:rPr>
        <w:t>r</w:t>
      </w:r>
      <w:r w:rsidR="00513F4F" w:rsidRPr="0017294D">
        <w:rPr>
          <w:rStyle w:val="CLAUSECar"/>
        </w:rPr>
        <w:t>esultat</w:t>
      </w:r>
      <w:r w:rsidR="007B76B6" w:rsidRPr="0017294D">
        <w:t xml:space="preserve"> : </w:t>
      </w:r>
      <w:r w:rsidR="004E5679" w:rsidRPr="0017294D">
        <w:t>La valeur qui remplacera l’argument précédent</w:t>
      </w:r>
      <w:r w:rsidR="00BF2A1D" w:rsidRPr="0017294D">
        <w:t xml:space="preserve"> </w:t>
      </w:r>
      <w:r w:rsidR="00BB338B" w:rsidRPr="0017294D">
        <w:t>s’il</w:t>
      </w:r>
      <w:r w:rsidR="00BF2A1D" w:rsidRPr="0017294D">
        <w:t xml:space="preserve"> est trouvé</w:t>
      </w:r>
    </w:p>
    <w:p w14:paraId="5EC4604F" w14:textId="4E3BE233" w:rsidR="00B41F95" w:rsidRPr="0017294D" w:rsidRDefault="00E439EE" w:rsidP="00B80698">
      <w:pPr>
        <w:pStyle w:val="Paragraphedeliste"/>
        <w:numPr>
          <w:ilvl w:val="0"/>
          <w:numId w:val="1"/>
        </w:numPr>
      </w:pPr>
      <w:r w:rsidRPr="0017294D">
        <w:rPr>
          <w:rStyle w:val="CLAUSECar"/>
        </w:rPr>
        <w:t>d</w:t>
      </w:r>
      <w:r w:rsidR="00713405" w:rsidRPr="0017294D">
        <w:rPr>
          <w:rStyle w:val="CLAUSECar"/>
        </w:rPr>
        <w:t>efaut</w:t>
      </w:r>
      <w:r w:rsidR="00F201EF" w:rsidRPr="0017294D">
        <w:t> :</w:t>
      </w:r>
      <w:r w:rsidR="00E32C40" w:rsidRPr="0017294D">
        <w:t xml:space="preserve"> </w:t>
      </w:r>
      <w:r w:rsidR="007C56B0" w:rsidRPr="0017294D">
        <w:t xml:space="preserve">La valeur par défaut si aucune des </w:t>
      </w:r>
      <w:r w:rsidR="005827F3" w:rsidRPr="0017294D">
        <w:t>expressions</w:t>
      </w:r>
      <w:r w:rsidR="007C56B0" w:rsidRPr="0017294D">
        <w:t xml:space="preserve"> du bloc précédent n’est trouvé</w:t>
      </w:r>
      <w:r w:rsidR="00E92055" w:rsidRPr="0017294D">
        <w:t>e</w:t>
      </w:r>
      <w:r w:rsidR="007C56B0" w:rsidRPr="0017294D">
        <w:t>.</w:t>
      </w:r>
    </w:p>
    <w:p w14:paraId="0967538F" w14:textId="77777777" w:rsidR="00B80698" w:rsidRPr="0017294D" w:rsidRDefault="00B80698" w:rsidP="00B80698"/>
    <w:p w14:paraId="22647136" w14:textId="4343B000" w:rsidR="001B6168" w:rsidRPr="0017294D" w:rsidRDefault="001B6168">
      <w:r w:rsidRPr="0017294D">
        <w:br w:type="page"/>
      </w:r>
    </w:p>
    <w:p w14:paraId="0257F46B" w14:textId="1F26A34A" w:rsidR="00EC5CB6" w:rsidRPr="0017294D" w:rsidRDefault="00EC5CB6" w:rsidP="00EC5CB6">
      <w:pPr>
        <w:pStyle w:val="Titre1"/>
      </w:pPr>
      <w:bookmarkStart w:id="35" w:name="_Toc466813411"/>
      <w:r w:rsidRPr="0017294D">
        <w:lastRenderedPageBreak/>
        <w:t>Exercice 2</w:t>
      </w:r>
      <w:bookmarkEnd w:id="35"/>
    </w:p>
    <w:p w14:paraId="03487182" w14:textId="77777777" w:rsidR="001B6168" w:rsidRPr="0017294D" w:rsidRDefault="00EC5CB6" w:rsidP="001B6168">
      <w:pPr>
        <w:pStyle w:val="Titre2"/>
      </w:pPr>
      <w:bookmarkStart w:id="36" w:name="_Toc466813412"/>
      <w:r w:rsidRPr="0017294D">
        <w:t>Question 1</w:t>
      </w:r>
      <w:bookmarkEnd w:id="36"/>
    </w:p>
    <w:p w14:paraId="0D374A65" w14:textId="6BB27354" w:rsidR="001B6168" w:rsidRPr="0017294D" w:rsidRDefault="001B6168" w:rsidP="001B6168">
      <w:pPr>
        <w:pStyle w:val="Titre3"/>
      </w:pPr>
      <w:bookmarkStart w:id="37" w:name="_Toc466813413"/>
      <w:r w:rsidRPr="0017294D">
        <w:t>Requête</w:t>
      </w:r>
      <w:bookmarkEnd w:id="37"/>
    </w:p>
    <w:p w14:paraId="1D2DB7B7" w14:textId="6C0800DD" w:rsidR="001B6168" w:rsidRPr="0017294D" w:rsidRDefault="001B6168" w:rsidP="001B6168"/>
    <w:bookmarkStart w:id="38" w:name="_MON_1540555144"/>
    <w:bookmarkEnd w:id="38"/>
    <w:p w14:paraId="7DEDAE14" w14:textId="4F283783" w:rsidR="001B6168" w:rsidRPr="0017294D" w:rsidRDefault="00827981" w:rsidP="001B6168">
      <w:r w:rsidRPr="0017294D">
        <w:object w:dxaOrig="9072" w:dyaOrig="3452" w14:anchorId="2802C224">
          <v:shape id="_x0000_i1033" type="#_x0000_t75" style="width:453.75pt;height:172.55pt" o:ole="">
            <v:imagedata r:id="rId31" o:title=""/>
          </v:shape>
          <o:OLEObject Type="Embed" ProgID="Word.OpenDocumentText.12" ShapeID="_x0000_i1033" DrawAspect="Content" ObjectID="_1541078656" r:id="rId32"/>
        </w:object>
      </w:r>
    </w:p>
    <w:p w14:paraId="223C31A6" w14:textId="77777777" w:rsidR="001B6168" w:rsidRPr="0017294D" w:rsidRDefault="001B6168" w:rsidP="001B6168">
      <w:pPr>
        <w:pStyle w:val="Titre3"/>
      </w:pPr>
      <w:bookmarkStart w:id="39" w:name="_Toc466813414"/>
      <w:r w:rsidRPr="0017294D">
        <w:t>Résultat</w:t>
      </w:r>
      <w:bookmarkEnd w:id="39"/>
    </w:p>
    <w:p w14:paraId="7A4974DC" w14:textId="17B6B6BD" w:rsidR="001B6168" w:rsidRPr="0017294D" w:rsidRDefault="001B6168" w:rsidP="001B6168"/>
    <w:p w14:paraId="6F1507AB" w14:textId="57CE0FDB" w:rsidR="001B6168" w:rsidRPr="0017294D" w:rsidRDefault="0017294D" w:rsidP="001B6168">
      <w:r w:rsidRPr="0017294D">
        <w:rPr>
          <w:noProof/>
          <w:lang w:eastAsia="fr-FR"/>
        </w:rPr>
        <mc:AlternateContent>
          <mc:Choice Requires="wps">
            <w:drawing>
              <wp:anchor distT="0" distB="0" distL="114300" distR="114300" simplePos="0" relativeHeight="251694080" behindDoc="0" locked="0" layoutInCell="1" allowOverlap="1" wp14:anchorId="17432512" wp14:editId="49692D40">
                <wp:simplePos x="0" y="0"/>
                <wp:positionH relativeFrom="column">
                  <wp:posOffset>3659505</wp:posOffset>
                </wp:positionH>
                <wp:positionV relativeFrom="paragraph">
                  <wp:posOffset>3430006</wp:posOffset>
                </wp:positionV>
                <wp:extent cx="835660" cy="182880"/>
                <wp:effectExtent l="0" t="0" r="2540" b="7620"/>
                <wp:wrapNone/>
                <wp:docPr id="15" name="Rectangle 15"/>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4">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BD4F9" id="Rectangle 15" o:spid="_x0000_s1026" style="position:absolute;margin-left:288.15pt;margin-top:270.1pt;width:65.8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" fillcolor="#ffc000 [3207]" stroked="f" strokeweight="1pt">
                <v:fill opacity="30840f"/>
              </v:rect>
            </w:pict>
          </mc:Fallback>
        </mc:AlternateContent>
      </w:r>
      <w:r w:rsidRPr="0017294D">
        <w:rPr>
          <w:noProof/>
          <w:lang w:eastAsia="fr-FR"/>
        </w:rPr>
        <mc:AlternateContent>
          <mc:Choice Requires="wps">
            <w:drawing>
              <wp:anchor distT="0" distB="0" distL="114300" distR="114300" simplePos="0" relativeHeight="251692032" behindDoc="0" locked="0" layoutInCell="1" allowOverlap="1" wp14:anchorId="3EE96A2D" wp14:editId="6850C00E">
                <wp:simplePos x="0" y="0"/>
                <wp:positionH relativeFrom="column">
                  <wp:posOffset>3660440</wp:posOffset>
                </wp:positionH>
                <wp:positionV relativeFrom="paragraph">
                  <wp:posOffset>3236547</wp:posOffset>
                </wp:positionV>
                <wp:extent cx="835660" cy="182880"/>
                <wp:effectExtent l="0" t="0" r="2540" b="7620"/>
                <wp:wrapNone/>
                <wp:docPr id="14" name="Rectangle 14"/>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2">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EB8BB" id="Rectangle 14" o:spid="_x0000_s1026" style="position:absolute;margin-left:288.2pt;margin-top:254.85pt;width:65.8pt;height:1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" fillcolor="#ed7d31 [3205]" stroked="f" strokeweight="1pt">
                <v:fill opacity="30840f"/>
              </v:rect>
            </w:pict>
          </mc:Fallback>
        </mc:AlternateContent>
      </w:r>
      <w:r w:rsidRPr="0017294D">
        <w:rPr>
          <w:noProof/>
          <w:lang w:eastAsia="fr-FR"/>
        </w:rPr>
        <mc:AlternateContent>
          <mc:Choice Requires="wps">
            <w:drawing>
              <wp:anchor distT="0" distB="0" distL="114300" distR="114300" simplePos="0" relativeHeight="251689984" behindDoc="0" locked="0" layoutInCell="1" allowOverlap="1" wp14:anchorId="282B8272" wp14:editId="364DC380">
                <wp:simplePos x="0" y="0"/>
                <wp:positionH relativeFrom="column">
                  <wp:posOffset>3666227</wp:posOffset>
                </wp:positionH>
                <wp:positionV relativeFrom="paragraph">
                  <wp:posOffset>3044490</wp:posOffset>
                </wp:positionV>
                <wp:extent cx="835660" cy="182880"/>
                <wp:effectExtent l="0" t="0" r="2540" b="7620"/>
                <wp:wrapNone/>
                <wp:docPr id="13" name="Rectangle 13"/>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E9D00" id="Rectangle 13" o:spid="_x0000_s1026" style="position:absolute;margin-left:288.7pt;margin-top:239.7pt;width:65.8pt;height:1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" fillcolor="#70ad47 [3209]" stroked="f" strokeweight="1pt">
                <v:fill opacity="30840f"/>
              </v:rect>
            </w:pict>
          </mc:Fallback>
        </mc:AlternateContent>
      </w:r>
      <w:r w:rsidRPr="0017294D">
        <w:rPr>
          <w:noProof/>
          <w:lang w:eastAsia="fr-FR"/>
        </w:rPr>
        <mc:AlternateContent>
          <mc:Choice Requires="wps">
            <w:drawing>
              <wp:anchor distT="0" distB="0" distL="114300" distR="114300" simplePos="0" relativeHeight="251687936" behindDoc="0" locked="0" layoutInCell="1" allowOverlap="1" wp14:anchorId="2D72D3ED" wp14:editId="69E706CB">
                <wp:simplePos x="0" y="0"/>
                <wp:positionH relativeFrom="column">
                  <wp:posOffset>3677548</wp:posOffset>
                </wp:positionH>
                <wp:positionV relativeFrom="paragraph">
                  <wp:posOffset>1700530</wp:posOffset>
                </wp:positionV>
                <wp:extent cx="835660" cy="182880"/>
                <wp:effectExtent l="0" t="0" r="2540" b="7620"/>
                <wp:wrapNone/>
                <wp:docPr id="12" name="Rectangle 12"/>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80F1D" id="Rectangle 12" o:spid="_x0000_s1026" style="position:absolute;margin-left:289.55pt;margin-top:133.9pt;width:65.8pt;height:1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" fillcolor="#70ad47 [3209]" stroked="f" strokeweight="1pt">
                <v:fill opacity="30840f"/>
              </v:rect>
            </w:pict>
          </mc:Fallback>
        </mc:AlternateContent>
      </w:r>
      <w:r w:rsidRPr="0017294D">
        <w:rPr>
          <w:noProof/>
          <w:lang w:eastAsia="fr-FR"/>
        </w:rPr>
        <mc:AlternateContent>
          <mc:Choice Requires="wps">
            <w:drawing>
              <wp:anchor distT="0" distB="0" distL="114300" distR="114300" simplePos="0" relativeHeight="251685888" behindDoc="0" locked="0" layoutInCell="1" allowOverlap="1" wp14:anchorId="574AE91B" wp14:editId="1D8DD3C2">
                <wp:simplePos x="0" y="0"/>
                <wp:positionH relativeFrom="column">
                  <wp:posOffset>3679825</wp:posOffset>
                </wp:positionH>
                <wp:positionV relativeFrom="paragraph">
                  <wp:posOffset>746125</wp:posOffset>
                </wp:positionV>
                <wp:extent cx="835660" cy="182880"/>
                <wp:effectExtent l="0" t="0" r="2540" b="7620"/>
                <wp:wrapNone/>
                <wp:docPr id="11" name="Rectangle 11"/>
                <wp:cNvGraphicFramePr/>
                <a:graphic xmlns:a="http://schemas.openxmlformats.org/drawingml/2006/main">
                  <a:graphicData uri="http://schemas.microsoft.com/office/word/2010/wordprocessingShape">
                    <wps:wsp>
                      <wps:cNvSpPr/>
                      <wps:spPr>
                        <a:xfrm>
                          <a:off x="0" y="0"/>
                          <a:ext cx="835660" cy="182880"/>
                        </a:xfrm>
                        <a:prstGeom prst="rect">
                          <a:avLst/>
                        </a:prstGeom>
                        <a:solidFill>
                          <a:schemeClr val="accent6">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78359" id="Rectangle 11" o:spid="_x0000_s1026" style="position:absolute;margin-left:289.75pt;margin-top:58.75pt;width:65.8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" fillcolor="#70ad47 [3209]" stroked="f" strokeweight="1pt">
                <v:fill opacity="30840f"/>
              </v:rect>
            </w:pict>
          </mc:Fallback>
        </mc:AlternateContent>
      </w:r>
      <w:r w:rsidRPr="0017294D">
        <w:rPr>
          <w:noProof/>
          <w:lang w:eastAsia="fr-FR"/>
        </w:rPr>
        <mc:AlternateContent>
          <mc:Choice Requires="wps">
            <w:drawing>
              <wp:anchor distT="0" distB="0" distL="114300" distR="114300" simplePos="0" relativeHeight="251683840" behindDoc="0" locked="0" layoutInCell="1" allowOverlap="1" wp14:anchorId="0AAE784F" wp14:editId="6E967831">
                <wp:simplePos x="0" y="0"/>
                <wp:positionH relativeFrom="column">
                  <wp:posOffset>3662680</wp:posOffset>
                </wp:positionH>
                <wp:positionV relativeFrom="paragraph">
                  <wp:posOffset>1919605</wp:posOffset>
                </wp:positionV>
                <wp:extent cx="853440" cy="1060450"/>
                <wp:effectExtent l="0" t="0" r="3810" b="6350"/>
                <wp:wrapNone/>
                <wp:docPr id="10" name="Rectangle 10"/>
                <wp:cNvGraphicFramePr/>
                <a:graphic xmlns:a="http://schemas.openxmlformats.org/drawingml/2006/main">
                  <a:graphicData uri="http://schemas.microsoft.com/office/word/2010/wordprocessingShape">
                    <wps:wsp>
                      <wps:cNvSpPr/>
                      <wps:spPr>
                        <a:xfrm>
                          <a:off x="0" y="0"/>
                          <a:ext cx="853440" cy="106045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0F8D4" id="Rectangle 10" o:spid="_x0000_s1026" style="position:absolute;margin-left:288.4pt;margin-top:151.15pt;width:67.2pt;height: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" fillcolor="#5b9bd5 [3204]" stroked="f" strokeweight="1pt">
                <v:fill opacity="30840f"/>
              </v:rect>
            </w:pict>
          </mc:Fallback>
        </mc:AlternateContent>
      </w:r>
      <w:r w:rsidRPr="0017294D">
        <w:rPr>
          <w:noProof/>
          <w:lang w:eastAsia="fr-FR"/>
        </w:rPr>
        <mc:AlternateContent>
          <mc:Choice Requires="wps">
            <w:drawing>
              <wp:anchor distT="0" distB="0" distL="114300" distR="114300" simplePos="0" relativeHeight="251681792" behindDoc="0" locked="0" layoutInCell="1" allowOverlap="1" wp14:anchorId="3812C43D" wp14:editId="1F7BE1E9">
                <wp:simplePos x="0" y="0"/>
                <wp:positionH relativeFrom="column">
                  <wp:posOffset>3670935</wp:posOffset>
                </wp:positionH>
                <wp:positionV relativeFrom="paragraph">
                  <wp:posOffset>953135</wp:posOffset>
                </wp:positionV>
                <wp:extent cx="853440" cy="706755"/>
                <wp:effectExtent l="0" t="0" r="3810" b="0"/>
                <wp:wrapNone/>
                <wp:docPr id="9" name="Rectangle 9"/>
                <wp:cNvGraphicFramePr/>
                <a:graphic xmlns:a="http://schemas.openxmlformats.org/drawingml/2006/main">
                  <a:graphicData uri="http://schemas.microsoft.com/office/word/2010/wordprocessingShape">
                    <wps:wsp>
                      <wps:cNvSpPr/>
                      <wps:spPr>
                        <a:xfrm>
                          <a:off x="0" y="0"/>
                          <a:ext cx="853440" cy="706755"/>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6C598" id="Rectangle 9" o:spid="_x0000_s1026" style="position:absolute;margin-left:289.05pt;margin-top:75.05pt;width:67.2pt;height:55.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" fillcolor="#5b9bd5 [3204]" stroked="f" strokeweight="1pt">
                <v:fill opacity="30840f"/>
              </v:rect>
            </w:pict>
          </mc:Fallback>
        </mc:AlternateContent>
      </w:r>
      <w:r w:rsidRPr="0017294D">
        <w:rPr>
          <w:noProof/>
          <w:lang w:eastAsia="fr-FR"/>
        </w:rPr>
        <mc:AlternateContent>
          <mc:Choice Requires="wps">
            <w:drawing>
              <wp:anchor distT="0" distB="0" distL="114300" distR="114300" simplePos="0" relativeHeight="251679744" behindDoc="0" locked="0" layoutInCell="1" allowOverlap="1" wp14:anchorId="23CCAB83" wp14:editId="04E6E1DD">
                <wp:simplePos x="0" y="0"/>
                <wp:positionH relativeFrom="column">
                  <wp:posOffset>3671306</wp:posOffset>
                </wp:positionH>
                <wp:positionV relativeFrom="paragraph">
                  <wp:posOffset>202565</wp:posOffset>
                </wp:positionV>
                <wp:extent cx="853440" cy="525780"/>
                <wp:effectExtent l="0" t="0" r="3810" b="7620"/>
                <wp:wrapNone/>
                <wp:docPr id="1" name="Rectangle 1"/>
                <wp:cNvGraphicFramePr/>
                <a:graphic xmlns:a="http://schemas.openxmlformats.org/drawingml/2006/main">
                  <a:graphicData uri="http://schemas.microsoft.com/office/word/2010/wordprocessingShape">
                    <wps:wsp>
                      <wps:cNvSpPr/>
                      <wps:spPr>
                        <a:xfrm>
                          <a:off x="0" y="0"/>
                          <a:ext cx="853440" cy="525780"/>
                        </a:xfrm>
                        <a:prstGeom prst="rect">
                          <a:avLst/>
                        </a:prstGeom>
                        <a:solidFill>
                          <a:schemeClr val="accent1">
                            <a:alpha val="47059"/>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537BC" id="Rectangle 1" o:spid="_x0000_s1026" style="position:absolute;margin-left:289.1pt;margin-top:15.95pt;width:67.2pt;height:4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" fillcolor="#5b9bd5 [3204]" stroked="f" strokeweight="1pt">
                <v:fill opacity="30840f"/>
              </v:rect>
            </w:pict>
          </mc:Fallback>
        </mc:AlternateContent>
      </w:r>
      <w:r w:rsidR="008E2B09" w:rsidRPr="0017294D">
        <w:rPr>
          <w:noProof/>
          <w:lang w:eastAsia="fr-FR"/>
        </w:rPr>
        <w:drawing>
          <wp:inline distT="0" distB="0" distL="0" distR="0" wp14:anchorId="0CDE9495" wp14:editId="2E48C6ED">
            <wp:extent cx="4553585" cy="3610479"/>
            <wp:effectExtent l="0" t="0" r="0"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ex2q1.png"/>
                    <pic:cNvPicPr/>
                  </pic:nvPicPr>
                  <pic:blipFill>
                    <a:blip r:embed="rId33">
                      <a:extLst>
                        <a:ext uri="{28A0092B-C50C-407E-A947-70E740481C1C}">
                          <a14:useLocalDpi xmlns:a14="http://schemas.microsoft.com/office/drawing/2010/main" val="0"/>
                        </a:ext>
                      </a:extLst>
                    </a:blip>
                    <a:stretch>
                      <a:fillRect/>
                    </a:stretch>
                  </pic:blipFill>
                  <pic:spPr>
                    <a:xfrm>
                      <a:off x="0" y="0"/>
                      <a:ext cx="4553585" cy="3610479"/>
                    </a:xfrm>
                    <a:prstGeom prst="rect">
                      <a:avLst/>
                    </a:prstGeom>
                  </pic:spPr>
                </pic:pic>
              </a:graphicData>
            </a:graphic>
          </wp:inline>
        </w:drawing>
      </w:r>
    </w:p>
    <w:p w14:paraId="14D40CC1" w14:textId="294D153E" w:rsidR="001B6168" w:rsidRPr="0017294D" w:rsidRDefault="001B6168" w:rsidP="001B6168"/>
    <w:p w14:paraId="25FA15AA" w14:textId="1E350F52" w:rsidR="001B6168" w:rsidRPr="0017294D" w:rsidRDefault="001B6168" w:rsidP="001B6168">
      <w:pPr>
        <w:pStyle w:val="Titre3"/>
      </w:pPr>
      <w:bookmarkStart w:id="40" w:name="_Toc466813415"/>
      <w:r w:rsidRPr="0017294D">
        <w:t>Explications</w:t>
      </w:r>
      <w:bookmarkEnd w:id="40"/>
    </w:p>
    <w:p w14:paraId="4AD085F9" w14:textId="122B005E" w:rsidR="009A12A2" w:rsidRPr="0017294D" w:rsidRDefault="009A12A2" w:rsidP="001B6168">
      <w:r w:rsidRPr="0017294D">
        <w:t>Cette requête permet de connaître la moyenne des ventes par :</w:t>
      </w:r>
    </w:p>
    <w:p w14:paraId="061DF487" w14:textId="4D33BE30" w:rsidR="001B6168" w:rsidRPr="0017294D" w:rsidRDefault="009A12A2" w:rsidP="009A12A2">
      <w:pPr>
        <w:pStyle w:val="Paragraphedeliste"/>
        <w:numPr>
          <w:ilvl w:val="0"/>
          <w:numId w:val="1"/>
        </w:numPr>
      </w:pPr>
      <w:r w:rsidRPr="0017294D">
        <w:t>année, région et  catégorie</w:t>
      </w:r>
      <w:r w:rsidR="0017294D">
        <w:t xml:space="preserve"> (bleu)</w:t>
      </w:r>
    </w:p>
    <w:p w14:paraId="7A457DCB" w14:textId="55142043" w:rsidR="00651750" w:rsidRPr="0017294D" w:rsidRDefault="00651750" w:rsidP="009A12A2">
      <w:pPr>
        <w:pStyle w:val="Paragraphedeliste"/>
        <w:numPr>
          <w:ilvl w:val="0"/>
          <w:numId w:val="1"/>
        </w:numPr>
      </w:pPr>
      <w:r w:rsidRPr="0017294D">
        <w:t>année et région</w:t>
      </w:r>
      <w:r w:rsidR="0017294D">
        <w:t xml:space="preserve"> (vert)</w:t>
      </w:r>
    </w:p>
    <w:p w14:paraId="62F9C5E4" w14:textId="0026889B" w:rsidR="0017294D" w:rsidRDefault="00651750" w:rsidP="0017294D">
      <w:pPr>
        <w:pStyle w:val="Paragraphedeliste"/>
        <w:numPr>
          <w:ilvl w:val="0"/>
          <w:numId w:val="1"/>
        </w:numPr>
      </w:pPr>
      <w:r w:rsidRPr="0017294D">
        <w:t>année</w:t>
      </w:r>
      <w:r w:rsidR="0017294D">
        <w:t xml:space="preserve"> (orange)</w:t>
      </w:r>
    </w:p>
    <w:p w14:paraId="31A139C6" w14:textId="04D03452" w:rsidR="0017294D" w:rsidRPr="0017294D" w:rsidRDefault="0017294D" w:rsidP="0017294D">
      <w:pPr>
        <w:pStyle w:val="Paragraphedeliste"/>
        <w:numPr>
          <w:ilvl w:val="0"/>
          <w:numId w:val="1"/>
        </w:numPr>
      </w:pPr>
      <w:r>
        <w:lastRenderedPageBreak/>
        <w:t xml:space="preserve">Toute année </w:t>
      </w:r>
      <w:r w:rsidR="00335C0F">
        <w:t xml:space="preserve">région et catégorie </w:t>
      </w:r>
      <w:r>
        <w:t>confondu</w:t>
      </w:r>
      <w:r w:rsidR="00335C0F">
        <w:t>e (jaune)</w:t>
      </w:r>
      <w:r w:rsidR="00002482">
        <w:t xml:space="preserve"> </w:t>
      </w:r>
    </w:p>
    <w:p w14:paraId="0CA10F66" w14:textId="15BEB642" w:rsidR="00651750" w:rsidRPr="0017294D" w:rsidRDefault="00651750" w:rsidP="00781B4E">
      <w:pPr>
        <w:autoSpaceDE w:val="0"/>
        <w:spacing w:after="0" w:line="240" w:lineRule="auto"/>
      </w:pPr>
      <w:r w:rsidRPr="0017294D">
        <w:t xml:space="preserve">pour les années 2009 et 2010. </w:t>
      </w:r>
      <w:r w:rsidR="000E4985" w:rsidRPr="0017294D">
        <w:t>Pour ça</w:t>
      </w:r>
      <w:r w:rsidRPr="0017294D">
        <w:t xml:space="preserve"> on utilise la clause  </w:t>
      </w:r>
      <w:r w:rsidRPr="0017294D">
        <w:rPr>
          <w:rFonts w:ascii="Consolas" w:hAnsi="Consolas" w:cs="Consolas"/>
          <w:b/>
          <w:bCs/>
          <w:color w:val="7F0055"/>
          <w:sz w:val="20"/>
          <w:szCs w:val="20"/>
          <w:shd w:val="pct12" w:color="auto" w:fill="auto"/>
        </w:rPr>
        <w:t>GROUP</w:t>
      </w:r>
      <w:r w:rsidRPr="0017294D">
        <w:rPr>
          <w:rFonts w:ascii="Consolas" w:hAnsi="Consolas" w:cs="Consolas"/>
          <w:color w:val="000000"/>
          <w:sz w:val="20"/>
          <w:szCs w:val="20"/>
          <w:shd w:val="pct12" w:color="auto" w:fill="auto"/>
        </w:rPr>
        <w:t xml:space="preserve">  </w:t>
      </w:r>
      <w:r w:rsidRPr="0017294D">
        <w:rPr>
          <w:rFonts w:ascii="Consolas" w:hAnsi="Consolas" w:cs="Consolas"/>
          <w:b/>
          <w:bCs/>
          <w:color w:val="7F0055"/>
          <w:sz w:val="20"/>
          <w:szCs w:val="20"/>
          <w:shd w:val="pct12" w:color="auto" w:fill="auto"/>
        </w:rPr>
        <w:t>BY</w:t>
      </w:r>
      <w:r w:rsidRPr="0017294D">
        <w:rPr>
          <w:rFonts w:ascii="Consolas" w:hAnsi="Consolas" w:cs="Consolas"/>
          <w:color w:val="000000"/>
          <w:sz w:val="20"/>
          <w:szCs w:val="20"/>
          <w:shd w:val="pct12" w:color="auto" w:fill="auto"/>
        </w:rPr>
        <w:t xml:space="preserve"> rollup ( annee, cl_r, category )</w:t>
      </w:r>
      <w:r w:rsidR="00062BDC" w:rsidRPr="006319DC">
        <w:t xml:space="preserve">. Le filtre sur les années 2009 et 2010 est réalisé grâce à la clause </w:t>
      </w:r>
      <w:r w:rsidR="00FA07FC">
        <w:t xml:space="preserve"> </w:t>
      </w:r>
      <w:r w:rsidR="00062BDC" w:rsidRPr="00062BDC">
        <w:rPr>
          <w:rFonts w:ascii="Consolas" w:hAnsi="Consolas" w:cs="Consolas"/>
          <w:b/>
          <w:bCs/>
          <w:color w:val="7F0055"/>
          <w:sz w:val="20"/>
          <w:szCs w:val="20"/>
          <w:shd w:val="pct12" w:color="auto" w:fill="auto"/>
        </w:rPr>
        <w:t>WHERE</w:t>
      </w:r>
      <w:r w:rsidR="00062BDC" w:rsidRPr="00062BDC">
        <w:rPr>
          <w:rFonts w:ascii="Consolas" w:hAnsi="Consolas" w:cs="Consolas"/>
          <w:color w:val="000000"/>
          <w:sz w:val="20"/>
          <w:szCs w:val="20"/>
          <w:shd w:val="pct12" w:color="auto" w:fill="auto"/>
        </w:rPr>
        <w:t xml:space="preserve">  annee = 2009</w:t>
      </w:r>
      <w:r w:rsidR="00062BDC" w:rsidRPr="00062BDC">
        <w:rPr>
          <w:shd w:val="pct12" w:color="auto" w:fill="auto"/>
        </w:rPr>
        <w:t xml:space="preserve">  </w:t>
      </w:r>
      <w:r w:rsidR="00062BDC" w:rsidRPr="00062BDC">
        <w:rPr>
          <w:rFonts w:ascii="Consolas" w:hAnsi="Consolas" w:cs="Consolas"/>
          <w:b/>
          <w:bCs/>
          <w:color w:val="7F0055"/>
          <w:sz w:val="20"/>
          <w:szCs w:val="20"/>
          <w:shd w:val="pct12" w:color="auto" w:fill="auto"/>
        </w:rPr>
        <w:t>OR</w:t>
      </w:r>
      <w:r w:rsidR="00062BDC" w:rsidRPr="00062BDC">
        <w:rPr>
          <w:rFonts w:ascii="Consolas" w:hAnsi="Consolas" w:cs="Consolas"/>
          <w:color w:val="000000"/>
          <w:sz w:val="20"/>
          <w:szCs w:val="20"/>
          <w:shd w:val="pct12" w:color="auto" w:fill="auto"/>
        </w:rPr>
        <w:t xml:space="preserve"> annee = 2010</w:t>
      </w:r>
      <w:r w:rsidR="001F5438" w:rsidRPr="001F5438">
        <w:t>.</w:t>
      </w:r>
      <w:r w:rsidR="003B74E0">
        <w:t xml:space="preserve"> Enfin pour pouvoir utiliser les informations des autres tables, on utilise des jointures sur les id.</w:t>
      </w:r>
    </w:p>
    <w:p w14:paraId="463A8362" w14:textId="30CE9D5E" w:rsidR="00C8291D" w:rsidRPr="0017294D" w:rsidRDefault="00C8291D">
      <w:r w:rsidRPr="0017294D">
        <w:br w:type="page"/>
      </w:r>
    </w:p>
    <w:p w14:paraId="4DCF241D" w14:textId="77777777" w:rsidR="00C8291D" w:rsidRPr="0017294D" w:rsidRDefault="008E2B09" w:rsidP="00C8291D">
      <w:pPr>
        <w:pStyle w:val="Titre2"/>
      </w:pPr>
      <w:bookmarkStart w:id="41" w:name="_Toc466813416"/>
      <w:r w:rsidRPr="0017294D">
        <w:lastRenderedPageBreak/>
        <w:t>Question 2</w:t>
      </w:r>
      <w:bookmarkEnd w:id="41"/>
    </w:p>
    <w:p w14:paraId="1EA93A63" w14:textId="77777777" w:rsidR="00C8291D" w:rsidRPr="0017294D" w:rsidRDefault="00C8291D" w:rsidP="00C8291D">
      <w:pPr>
        <w:pStyle w:val="Titre3"/>
      </w:pPr>
      <w:bookmarkStart w:id="42" w:name="_Toc466813417"/>
      <w:r w:rsidRPr="0017294D">
        <w:t>Requête</w:t>
      </w:r>
      <w:bookmarkEnd w:id="42"/>
    </w:p>
    <w:p w14:paraId="5D31B73D" w14:textId="77777777" w:rsidR="00C8291D" w:rsidRPr="0017294D" w:rsidRDefault="00C8291D" w:rsidP="00C8291D"/>
    <w:bookmarkStart w:id="43" w:name="_MON_1540555163"/>
    <w:bookmarkEnd w:id="43"/>
    <w:p w14:paraId="574F7FBE" w14:textId="77777777" w:rsidR="00C8291D" w:rsidRPr="0017294D" w:rsidRDefault="00827981" w:rsidP="00C8291D">
      <w:r w:rsidRPr="0017294D">
        <w:object w:dxaOrig="9072" w:dyaOrig="3452" w14:anchorId="02279F6B">
          <v:shape id="_x0000_i1034" type="#_x0000_t75" style="width:453.75pt;height:172.55pt" o:ole="">
            <v:imagedata r:id="rId34" o:title=""/>
          </v:shape>
          <o:OLEObject Type="Embed" ProgID="Word.OpenDocumentText.12" ShapeID="_x0000_i1034" DrawAspect="Content" ObjectID="_1541078657" r:id="rId35"/>
        </w:object>
      </w:r>
    </w:p>
    <w:p w14:paraId="1FE47B09" w14:textId="77777777" w:rsidR="00C8291D" w:rsidRPr="0017294D" w:rsidRDefault="00C8291D" w:rsidP="00C8291D">
      <w:pPr>
        <w:pStyle w:val="Titre3"/>
      </w:pPr>
      <w:bookmarkStart w:id="44" w:name="_Toc466813418"/>
      <w:r w:rsidRPr="0017294D">
        <w:t>Résultat</w:t>
      </w:r>
      <w:bookmarkEnd w:id="44"/>
    </w:p>
    <w:p w14:paraId="1B50C809" w14:textId="77777777" w:rsidR="00C8291D" w:rsidRPr="0017294D" w:rsidRDefault="00C8291D" w:rsidP="00C8291D"/>
    <w:p w14:paraId="0516CADA" w14:textId="77777777" w:rsidR="00C8291D" w:rsidRPr="0017294D" w:rsidRDefault="008E2B09" w:rsidP="00C8291D">
      <w:r w:rsidRPr="0017294D">
        <w:rPr>
          <w:noProof/>
          <w:lang w:eastAsia="fr-FR"/>
        </w:rPr>
        <w:drawing>
          <wp:inline distT="0" distB="0" distL="0" distR="0" wp14:anchorId="451B7DD9" wp14:editId="4AB7CD98">
            <wp:extent cx="4210638" cy="347711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ex2q2.png"/>
                    <pic:cNvPicPr/>
                  </pic:nvPicPr>
                  <pic:blipFill>
                    <a:blip r:embed="rId36">
                      <a:extLst>
                        <a:ext uri="{28A0092B-C50C-407E-A947-70E740481C1C}">
                          <a14:useLocalDpi xmlns:a14="http://schemas.microsoft.com/office/drawing/2010/main" val="0"/>
                        </a:ext>
                      </a:extLst>
                    </a:blip>
                    <a:stretch>
                      <a:fillRect/>
                    </a:stretch>
                  </pic:blipFill>
                  <pic:spPr>
                    <a:xfrm>
                      <a:off x="0" y="0"/>
                      <a:ext cx="4210638" cy="3477110"/>
                    </a:xfrm>
                    <a:prstGeom prst="rect">
                      <a:avLst/>
                    </a:prstGeom>
                  </pic:spPr>
                </pic:pic>
              </a:graphicData>
            </a:graphic>
          </wp:inline>
        </w:drawing>
      </w:r>
    </w:p>
    <w:p w14:paraId="5670CEE8" w14:textId="77777777" w:rsidR="00C8291D" w:rsidRPr="0017294D" w:rsidRDefault="00C8291D" w:rsidP="00C8291D"/>
    <w:p w14:paraId="40BE7F96" w14:textId="77777777" w:rsidR="00C8291D" w:rsidRPr="0017294D" w:rsidRDefault="00C8291D" w:rsidP="00C8291D">
      <w:pPr>
        <w:pStyle w:val="Titre3"/>
      </w:pPr>
      <w:bookmarkStart w:id="45" w:name="_Toc466813419"/>
      <w:r w:rsidRPr="0017294D">
        <w:t>Explications</w:t>
      </w:r>
      <w:bookmarkEnd w:id="45"/>
    </w:p>
    <w:p w14:paraId="67316725" w14:textId="5DC85165" w:rsidR="00C8291D" w:rsidRPr="00781B4E" w:rsidRDefault="00781B4E" w:rsidP="00C8291D">
      <w:pPr>
        <w:rPr>
          <w:color w:val="FF0000"/>
          <w:sz w:val="56"/>
        </w:rPr>
      </w:pPr>
      <w:r w:rsidRPr="00781B4E">
        <w:rPr>
          <w:color w:val="FF0000"/>
          <w:sz w:val="56"/>
        </w:rPr>
        <w:t>A COMPLETER</w:t>
      </w:r>
    </w:p>
    <w:p w14:paraId="6D4EE57C" w14:textId="77777777" w:rsidR="00C8291D" w:rsidRPr="0017294D" w:rsidRDefault="00C8291D">
      <w:r w:rsidRPr="0017294D">
        <w:br w:type="page"/>
      </w:r>
    </w:p>
    <w:p w14:paraId="06C6A73C" w14:textId="77777777" w:rsidR="00C8291D" w:rsidRPr="0017294D" w:rsidRDefault="008E2B09" w:rsidP="00C8291D">
      <w:pPr>
        <w:pStyle w:val="Titre2"/>
      </w:pPr>
      <w:bookmarkStart w:id="46" w:name="_Toc466813420"/>
      <w:r w:rsidRPr="0017294D">
        <w:lastRenderedPageBreak/>
        <w:t>Question 3</w:t>
      </w:r>
      <w:bookmarkEnd w:id="46"/>
    </w:p>
    <w:p w14:paraId="0E0A4C8B" w14:textId="77777777" w:rsidR="00C8291D" w:rsidRPr="0017294D" w:rsidRDefault="00C8291D" w:rsidP="00C8291D">
      <w:pPr>
        <w:pStyle w:val="Titre3"/>
      </w:pPr>
      <w:bookmarkStart w:id="47" w:name="_Toc466813421"/>
      <w:r w:rsidRPr="0017294D">
        <w:t>Requête</w:t>
      </w:r>
      <w:bookmarkEnd w:id="47"/>
    </w:p>
    <w:p w14:paraId="3C271643" w14:textId="77777777" w:rsidR="00C8291D" w:rsidRPr="0017294D" w:rsidRDefault="00C8291D" w:rsidP="00C8291D"/>
    <w:bookmarkStart w:id="48" w:name="_MON_1540555174"/>
    <w:bookmarkEnd w:id="48"/>
    <w:p w14:paraId="428DD0CC" w14:textId="77777777" w:rsidR="00C8291D" w:rsidRPr="0017294D" w:rsidRDefault="00827981" w:rsidP="00C8291D">
      <w:r w:rsidRPr="0017294D">
        <w:object w:dxaOrig="9072" w:dyaOrig="4623" w14:anchorId="08570FF2">
          <v:shape id="_x0000_i1035" type="#_x0000_t75" style="width:453.75pt;height:230.95pt" o:ole="">
            <v:imagedata r:id="rId37" o:title=""/>
          </v:shape>
          <o:OLEObject Type="Embed" ProgID="Word.OpenDocumentText.12" ShapeID="_x0000_i1035" DrawAspect="Content" ObjectID="_1541078658" r:id="rId38"/>
        </w:object>
      </w:r>
    </w:p>
    <w:p w14:paraId="558FEE63" w14:textId="77777777" w:rsidR="00C8291D" w:rsidRPr="0017294D" w:rsidRDefault="00C8291D" w:rsidP="00C8291D">
      <w:pPr>
        <w:pStyle w:val="Titre3"/>
      </w:pPr>
      <w:bookmarkStart w:id="49" w:name="_Toc466813422"/>
      <w:r w:rsidRPr="0017294D">
        <w:t>Résultat</w:t>
      </w:r>
      <w:bookmarkEnd w:id="49"/>
    </w:p>
    <w:p w14:paraId="0DB9225C" w14:textId="6659C435" w:rsidR="00C8291D" w:rsidRPr="0017294D" w:rsidRDefault="003573F6" w:rsidP="00C8291D">
      <w:r>
        <w:t xml:space="preserve">Le </w:t>
      </w:r>
    </w:p>
    <w:p w14:paraId="1267E776" w14:textId="77777777" w:rsidR="00C8291D" w:rsidRPr="0017294D" w:rsidRDefault="008E2B09" w:rsidP="00C8291D">
      <w:r w:rsidRPr="0017294D">
        <w:rPr>
          <w:noProof/>
          <w:lang w:eastAsia="fr-FR"/>
        </w:rPr>
        <w:lastRenderedPageBreak/>
        <w:drawing>
          <wp:inline distT="0" distB="0" distL="0" distR="0" wp14:anchorId="0F0B7495" wp14:editId="0E8E6E10">
            <wp:extent cx="4772691" cy="4744112"/>
            <wp:effectExtent l="0" t="0" r="889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x2q3.png"/>
                    <pic:cNvPicPr/>
                  </pic:nvPicPr>
                  <pic:blipFill>
                    <a:blip r:embed="rId39">
                      <a:extLst>
                        <a:ext uri="{28A0092B-C50C-407E-A947-70E740481C1C}">
                          <a14:useLocalDpi xmlns:a14="http://schemas.microsoft.com/office/drawing/2010/main" val="0"/>
                        </a:ext>
                      </a:extLst>
                    </a:blip>
                    <a:stretch>
                      <a:fillRect/>
                    </a:stretch>
                  </pic:blipFill>
                  <pic:spPr>
                    <a:xfrm>
                      <a:off x="0" y="0"/>
                      <a:ext cx="4772691" cy="4744112"/>
                    </a:xfrm>
                    <a:prstGeom prst="rect">
                      <a:avLst/>
                    </a:prstGeom>
                  </pic:spPr>
                </pic:pic>
              </a:graphicData>
            </a:graphic>
          </wp:inline>
        </w:drawing>
      </w:r>
    </w:p>
    <w:p w14:paraId="37274AA5" w14:textId="77777777" w:rsidR="00C8291D" w:rsidRPr="0017294D" w:rsidRDefault="00C8291D" w:rsidP="00C8291D"/>
    <w:p w14:paraId="79677F4B" w14:textId="77777777" w:rsidR="00C8291D" w:rsidRPr="0017294D" w:rsidRDefault="00C8291D" w:rsidP="00C8291D">
      <w:pPr>
        <w:pStyle w:val="Titre3"/>
      </w:pPr>
      <w:bookmarkStart w:id="50" w:name="_Toc466813423"/>
      <w:r w:rsidRPr="0017294D">
        <w:t>Explications</w:t>
      </w:r>
      <w:bookmarkEnd w:id="50"/>
    </w:p>
    <w:p w14:paraId="128B5AE8" w14:textId="77777777" w:rsidR="00C8291D" w:rsidRPr="0017294D" w:rsidRDefault="00C8291D" w:rsidP="00C8291D"/>
    <w:p w14:paraId="072B3719" w14:textId="77777777" w:rsidR="00C8291D" w:rsidRPr="0017294D" w:rsidRDefault="00C8291D">
      <w:r w:rsidRPr="0017294D">
        <w:br w:type="page"/>
      </w:r>
    </w:p>
    <w:p w14:paraId="1FED7221" w14:textId="77777777" w:rsidR="00C8291D" w:rsidRPr="0017294D" w:rsidRDefault="008E2B09" w:rsidP="00C8291D">
      <w:pPr>
        <w:pStyle w:val="Titre2"/>
      </w:pPr>
      <w:bookmarkStart w:id="51" w:name="_Toc466813424"/>
      <w:r w:rsidRPr="0017294D">
        <w:lastRenderedPageBreak/>
        <w:t>Question 4</w:t>
      </w:r>
      <w:bookmarkEnd w:id="51"/>
    </w:p>
    <w:p w14:paraId="734030BB" w14:textId="77777777" w:rsidR="00C8291D" w:rsidRPr="0017294D" w:rsidRDefault="00C8291D" w:rsidP="00C8291D">
      <w:pPr>
        <w:pStyle w:val="Titre3"/>
      </w:pPr>
      <w:bookmarkStart w:id="52" w:name="_Toc466813425"/>
      <w:r w:rsidRPr="0017294D">
        <w:t>Requête</w:t>
      </w:r>
      <w:bookmarkEnd w:id="52"/>
    </w:p>
    <w:p w14:paraId="009A607C" w14:textId="77777777" w:rsidR="00C8291D" w:rsidRPr="0017294D" w:rsidRDefault="00C8291D" w:rsidP="00C8291D"/>
    <w:bookmarkStart w:id="53" w:name="_MON_1540555232"/>
    <w:bookmarkEnd w:id="53"/>
    <w:p w14:paraId="3D7433EA" w14:textId="77777777" w:rsidR="00C8291D" w:rsidRPr="0017294D" w:rsidRDefault="00597BFA" w:rsidP="00C8291D">
      <w:r w:rsidRPr="0017294D">
        <w:object w:dxaOrig="9072" w:dyaOrig="2984" w14:anchorId="7D5B2A84">
          <v:shape id="_x0000_i1036" type="#_x0000_t75" style="width:453.75pt;height:149.45pt" o:ole="">
            <v:imagedata r:id="rId40" o:title=""/>
          </v:shape>
          <o:OLEObject Type="Embed" ProgID="Word.OpenDocumentText.12" ShapeID="_x0000_i1036" DrawAspect="Content" ObjectID="_1541078659" r:id="rId41"/>
        </w:object>
      </w:r>
    </w:p>
    <w:p w14:paraId="2DF85AB2" w14:textId="77777777" w:rsidR="00C8291D" w:rsidRPr="0017294D" w:rsidRDefault="00C8291D" w:rsidP="00C8291D">
      <w:pPr>
        <w:pStyle w:val="Titre3"/>
      </w:pPr>
      <w:bookmarkStart w:id="54" w:name="_Toc466813426"/>
      <w:r w:rsidRPr="0017294D">
        <w:t>Résultat</w:t>
      </w:r>
      <w:bookmarkEnd w:id="54"/>
    </w:p>
    <w:p w14:paraId="2BBC36EE" w14:textId="77777777" w:rsidR="00C8291D" w:rsidRPr="0017294D" w:rsidRDefault="00C8291D" w:rsidP="00C8291D"/>
    <w:p w14:paraId="6E942140" w14:textId="77777777" w:rsidR="00C8291D" w:rsidRPr="0017294D" w:rsidRDefault="008E2B09" w:rsidP="00C8291D">
      <w:r w:rsidRPr="0017294D">
        <w:rPr>
          <w:noProof/>
          <w:lang w:eastAsia="fr-FR"/>
        </w:rPr>
        <w:drawing>
          <wp:inline distT="0" distB="0" distL="0" distR="0" wp14:anchorId="2D7B0B22" wp14:editId="6466D085">
            <wp:extent cx="3362794" cy="5382376"/>
            <wp:effectExtent l="0" t="0" r="9525"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x2q4.png"/>
                    <pic:cNvPicPr/>
                  </pic:nvPicPr>
                  <pic:blipFill>
                    <a:blip r:embed="rId42">
                      <a:extLst>
                        <a:ext uri="{28A0092B-C50C-407E-A947-70E740481C1C}">
                          <a14:useLocalDpi xmlns:a14="http://schemas.microsoft.com/office/drawing/2010/main" val="0"/>
                        </a:ext>
                      </a:extLst>
                    </a:blip>
                    <a:stretch>
                      <a:fillRect/>
                    </a:stretch>
                  </pic:blipFill>
                  <pic:spPr>
                    <a:xfrm>
                      <a:off x="0" y="0"/>
                      <a:ext cx="3362794" cy="5382376"/>
                    </a:xfrm>
                    <a:prstGeom prst="rect">
                      <a:avLst/>
                    </a:prstGeom>
                  </pic:spPr>
                </pic:pic>
              </a:graphicData>
            </a:graphic>
          </wp:inline>
        </w:drawing>
      </w:r>
    </w:p>
    <w:p w14:paraId="43CC7775" w14:textId="77777777" w:rsidR="00C8291D" w:rsidRPr="0017294D" w:rsidRDefault="00C8291D" w:rsidP="00C8291D"/>
    <w:p w14:paraId="160F89DD" w14:textId="77777777" w:rsidR="00C8291D" w:rsidRPr="0017294D" w:rsidRDefault="00C8291D" w:rsidP="00C8291D">
      <w:pPr>
        <w:pStyle w:val="Titre3"/>
      </w:pPr>
      <w:bookmarkStart w:id="55" w:name="_Toc466813427"/>
      <w:r w:rsidRPr="0017294D">
        <w:lastRenderedPageBreak/>
        <w:t>Explications</w:t>
      </w:r>
      <w:bookmarkEnd w:id="55"/>
    </w:p>
    <w:p w14:paraId="6D28AC43" w14:textId="77777777" w:rsidR="00C8291D" w:rsidRPr="0017294D" w:rsidRDefault="00C8291D" w:rsidP="00C8291D"/>
    <w:p w14:paraId="4C658365" w14:textId="77777777" w:rsidR="00C8291D" w:rsidRPr="0017294D" w:rsidRDefault="00C8291D">
      <w:r w:rsidRPr="0017294D">
        <w:br w:type="page"/>
      </w:r>
    </w:p>
    <w:p w14:paraId="6D6E99AC" w14:textId="77777777" w:rsidR="00C8291D" w:rsidRPr="0017294D" w:rsidRDefault="008E2B09" w:rsidP="00C8291D">
      <w:pPr>
        <w:pStyle w:val="Titre2"/>
      </w:pPr>
      <w:bookmarkStart w:id="56" w:name="_Toc466813428"/>
      <w:r w:rsidRPr="0017294D">
        <w:lastRenderedPageBreak/>
        <w:t>Question 5</w:t>
      </w:r>
      <w:bookmarkEnd w:id="56"/>
    </w:p>
    <w:p w14:paraId="470A4F79" w14:textId="77777777" w:rsidR="00C8291D" w:rsidRPr="0017294D" w:rsidRDefault="00C8291D" w:rsidP="00C8291D">
      <w:pPr>
        <w:pStyle w:val="Titre3"/>
      </w:pPr>
      <w:bookmarkStart w:id="57" w:name="_Toc466813429"/>
      <w:r w:rsidRPr="0017294D">
        <w:t>Requête</w:t>
      </w:r>
      <w:bookmarkEnd w:id="57"/>
    </w:p>
    <w:p w14:paraId="7197B5B0" w14:textId="77777777" w:rsidR="00C8291D" w:rsidRPr="0017294D" w:rsidRDefault="00C8291D" w:rsidP="00C8291D"/>
    <w:bookmarkStart w:id="58" w:name="_MON_1540555239"/>
    <w:bookmarkEnd w:id="58"/>
    <w:p w14:paraId="64220DE2" w14:textId="77777777" w:rsidR="00C8291D" w:rsidRPr="0017294D" w:rsidRDefault="00597BFA" w:rsidP="00C8291D">
      <w:r w:rsidRPr="0017294D">
        <w:object w:dxaOrig="9072" w:dyaOrig="5560" w14:anchorId="575A6EDC">
          <v:shape id="_x0000_i1037" type="#_x0000_t75" style="width:453.75pt;height:277.8pt" o:ole="">
            <v:imagedata r:id="rId43" o:title=""/>
          </v:shape>
          <o:OLEObject Type="Embed" ProgID="Word.OpenDocumentText.12" ShapeID="_x0000_i1037" DrawAspect="Content" ObjectID="_1541078660" r:id="rId44"/>
        </w:object>
      </w:r>
    </w:p>
    <w:p w14:paraId="097B7524" w14:textId="77777777" w:rsidR="00C8291D" w:rsidRPr="0017294D" w:rsidRDefault="00C8291D" w:rsidP="00C8291D">
      <w:pPr>
        <w:pStyle w:val="Titre3"/>
      </w:pPr>
      <w:bookmarkStart w:id="59" w:name="_Toc466813430"/>
      <w:r w:rsidRPr="0017294D">
        <w:t>Résultat</w:t>
      </w:r>
      <w:bookmarkEnd w:id="59"/>
    </w:p>
    <w:p w14:paraId="604997FB" w14:textId="77777777" w:rsidR="00C8291D" w:rsidRPr="0017294D" w:rsidRDefault="00C8291D" w:rsidP="00C8291D"/>
    <w:p w14:paraId="025850FA" w14:textId="77777777" w:rsidR="00C8291D" w:rsidRPr="0017294D" w:rsidRDefault="008E2B09" w:rsidP="00C8291D">
      <w:r w:rsidRPr="0017294D">
        <w:rPr>
          <w:noProof/>
          <w:lang w:eastAsia="fr-FR"/>
        </w:rPr>
        <w:drawing>
          <wp:inline distT="0" distB="0" distL="0" distR="0" wp14:anchorId="435BC104" wp14:editId="3208A127">
            <wp:extent cx="2048161" cy="628738"/>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x2q5.png"/>
                    <pic:cNvPicPr/>
                  </pic:nvPicPr>
                  <pic:blipFill>
                    <a:blip r:embed="rId45">
                      <a:extLst>
                        <a:ext uri="{28A0092B-C50C-407E-A947-70E740481C1C}">
                          <a14:useLocalDpi xmlns:a14="http://schemas.microsoft.com/office/drawing/2010/main" val="0"/>
                        </a:ext>
                      </a:extLst>
                    </a:blip>
                    <a:stretch>
                      <a:fillRect/>
                    </a:stretch>
                  </pic:blipFill>
                  <pic:spPr>
                    <a:xfrm>
                      <a:off x="0" y="0"/>
                      <a:ext cx="2048161" cy="628738"/>
                    </a:xfrm>
                    <a:prstGeom prst="rect">
                      <a:avLst/>
                    </a:prstGeom>
                  </pic:spPr>
                </pic:pic>
              </a:graphicData>
            </a:graphic>
          </wp:inline>
        </w:drawing>
      </w:r>
    </w:p>
    <w:p w14:paraId="112743AA" w14:textId="77777777" w:rsidR="00C8291D" w:rsidRPr="0017294D" w:rsidRDefault="00C8291D" w:rsidP="00C8291D"/>
    <w:p w14:paraId="2A5B971F" w14:textId="77777777" w:rsidR="00C8291D" w:rsidRPr="0017294D" w:rsidRDefault="00C8291D" w:rsidP="00C8291D">
      <w:pPr>
        <w:pStyle w:val="Titre3"/>
      </w:pPr>
      <w:bookmarkStart w:id="60" w:name="_Toc466813431"/>
      <w:r w:rsidRPr="0017294D">
        <w:t>Explications</w:t>
      </w:r>
      <w:bookmarkEnd w:id="60"/>
    </w:p>
    <w:p w14:paraId="16C139E2" w14:textId="77777777" w:rsidR="00C8291D" w:rsidRPr="0017294D" w:rsidRDefault="00C8291D" w:rsidP="00C8291D"/>
    <w:p w14:paraId="0DD660BB" w14:textId="77777777" w:rsidR="00C8291D" w:rsidRPr="0017294D" w:rsidRDefault="00C8291D">
      <w:r w:rsidRPr="0017294D">
        <w:br w:type="page"/>
      </w:r>
    </w:p>
    <w:p w14:paraId="7449A04D" w14:textId="77777777" w:rsidR="00C8291D" w:rsidRPr="0017294D" w:rsidRDefault="008E2B09" w:rsidP="00C8291D">
      <w:pPr>
        <w:pStyle w:val="Titre2"/>
      </w:pPr>
      <w:bookmarkStart w:id="61" w:name="_Toc466813432"/>
      <w:r w:rsidRPr="0017294D">
        <w:lastRenderedPageBreak/>
        <w:t>Question 6</w:t>
      </w:r>
      <w:bookmarkEnd w:id="61"/>
    </w:p>
    <w:p w14:paraId="479796EB" w14:textId="77777777" w:rsidR="00C8291D" w:rsidRPr="0017294D" w:rsidRDefault="00C8291D" w:rsidP="00C8291D">
      <w:pPr>
        <w:pStyle w:val="Titre3"/>
      </w:pPr>
      <w:bookmarkStart w:id="62" w:name="_Toc466813433"/>
      <w:r w:rsidRPr="0017294D">
        <w:t>Requête</w:t>
      </w:r>
      <w:bookmarkEnd w:id="62"/>
    </w:p>
    <w:p w14:paraId="1D859369" w14:textId="77777777" w:rsidR="00C8291D" w:rsidRPr="0017294D" w:rsidRDefault="00C8291D" w:rsidP="00C8291D"/>
    <w:bookmarkStart w:id="63" w:name="_MON_1540555261"/>
    <w:bookmarkEnd w:id="63"/>
    <w:p w14:paraId="2874D50C" w14:textId="77777777" w:rsidR="00C8291D" w:rsidRPr="0017294D" w:rsidRDefault="00597BFA" w:rsidP="00C8291D">
      <w:r w:rsidRPr="0017294D">
        <w:object w:dxaOrig="9072" w:dyaOrig="2984" w14:anchorId="101B21D3">
          <v:shape id="_x0000_i1038" type="#_x0000_t75" style="width:453.75pt;height:149.45pt" o:ole="">
            <v:imagedata r:id="rId46" o:title=""/>
          </v:shape>
          <o:OLEObject Type="Embed" ProgID="Word.OpenDocumentText.12" ShapeID="_x0000_i1038" DrawAspect="Content" ObjectID="_1541078661" r:id="rId47"/>
        </w:object>
      </w:r>
    </w:p>
    <w:p w14:paraId="251E0627" w14:textId="77777777" w:rsidR="00C8291D" w:rsidRPr="0017294D" w:rsidRDefault="00C8291D" w:rsidP="00C8291D">
      <w:pPr>
        <w:pStyle w:val="Titre3"/>
      </w:pPr>
      <w:bookmarkStart w:id="64" w:name="_Toc466813434"/>
      <w:r w:rsidRPr="0017294D">
        <w:t>Résultat</w:t>
      </w:r>
      <w:bookmarkEnd w:id="64"/>
    </w:p>
    <w:p w14:paraId="0BDEC303" w14:textId="77777777" w:rsidR="00C8291D" w:rsidRPr="0017294D" w:rsidRDefault="00C8291D" w:rsidP="00C8291D"/>
    <w:p w14:paraId="7BEC1072" w14:textId="77777777" w:rsidR="00C8291D" w:rsidRPr="0017294D" w:rsidRDefault="008E2B09" w:rsidP="00C8291D">
      <w:r w:rsidRPr="0017294D">
        <w:rPr>
          <w:noProof/>
          <w:lang w:eastAsia="fr-FR"/>
        </w:rPr>
        <w:drawing>
          <wp:inline distT="0" distB="0" distL="0" distR="0" wp14:anchorId="7BED4828" wp14:editId="58F622B0">
            <wp:extent cx="4077269" cy="5525271"/>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x2q6.png"/>
                    <pic:cNvPicPr/>
                  </pic:nvPicPr>
                  <pic:blipFill>
                    <a:blip r:embed="rId48">
                      <a:extLst>
                        <a:ext uri="{28A0092B-C50C-407E-A947-70E740481C1C}">
                          <a14:useLocalDpi xmlns:a14="http://schemas.microsoft.com/office/drawing/2010/main" val="0"/>
                        </a:ext>
                      </a:extLst>
                    </a:blip>
                    <a:stretch>
                      <a:fillRect/>
                    </a:stretch>
                  </pic:blipFill>
                  <pic:spPr>
                    <a:xfrm>
                      <a:off x="0" y="0"/>
                      <a:ext cx="4077269" cy="5525271"/>
                    </a:xfrm>
                    <a:prstGeom prst="rect">
                      <a:avLst/>
                    </a:prstGeom>
                  </pic:spPr>
                </pic:pic>
              </a:graphicData>
            </a:graphic>
          </wp:inline>
        </w:drawing>
      </w:r>
    </w:p>
    <w:p w14:paraId="2A3FD4C2" w14:textId="77777777" w:rsidR="00C8291D" w:rsidRPr="0017294D" w:rsidRDefault="00C8291D" w:rsidP="00C8291D"/>
    <w:p w14:paraId="6DD1ED51" w14:textId="77777777" w:rsidR="00C8291D" w:rsidRPr="0017294D" w:rsidRDefault="00C8291D" w:rsidP="00C8291D">
      <w:pPr>
        <w:pStyle w:val="Titre3"/>
      </w:pPr>
      <w:bookmarkStart w:id="65" w:name="_Toc466813435"/>
      <w:r w:rsidRPr="0017294D">
        <w:t>Explications</w:t>
      </w:r>
      <w:bookmarkEnd w:id="65"/>
    </w:p>
    <w:p w14:paraId="298A2A46" w14:textId="77777777" w:rsidR="00C8291D" w:rsidRPr="0017294D" w:rsidRDefault="00C8291D" w:rsidP="00C8291D"/>
    <w:p w14:paraId="34847DFF" w14:textId="77777777" w:rsidR="00C8291D" w:rsidRPr="0017294D" w:rsidRDefault="00C8291D">
      <w:r w:rsidRPr="0017294D">
        <w:br w:type="page"/>
      </w:r>
    </w:p>
    <w:p w14:paraId="59E26CD0" w14:textId="77777777" w:rsidR="00C8291D" w:rsidRPr="0017294D" w:rsidRDefault="008E2B09" w:rsidP="00C8291D">
      <w:pPr>
        <w:pStyle w:val="Titre2"/>
      </w:pPr>
      <w:bookmarkStart w:id="66" w:name="_Toc466813436"/>
      <w:r w:rsidRPr="0017294D">
        <w:lastRenderedPageBreak/>
        <w:t>Question 7</w:t>
      </w:r>
      <w:bookmarkEnd w:id="66"/>
    </w:p>
    <w:p w14:paraId="5E7544D9" w14:textId="77777777" w:rsidR="00C8291D" w:rsidRPr="0017294D" w:rsidRDefault="00C8291D" w:rsidP="00C8291D">
      <w:pPr>
        <w:pStyle w:val="Titre3"/>
      </w:pPr>
      <w:bookmarkStart w:id="67" w:name="_Toc466813437"/>
      <w:r w:rsidRPr="0017294D">
        <w:t>Requête</w:t>
      </w:r>
      <w:bookmarkEnd w:id="67"/>
    </w:p>
    <w:p w14:paraId="53DF1824" w14:textId="77777777" w:rsidR="00C8291D" w:rsidRPr="0017294D" w:rsidRDefault="00C8291D" w:rsidP="00C8291D"/>
    <w:bookmarkStart w:id="68" w:name="_MON_1540555275"/>
    <w:bookmarkEnd w:id="68"/>
    <w:p w14:paraId="30ADF8B7" w14:textId="77777777" w:rsidR="00C8291D" w:rsidRPr="0017294D" w:rsidRDefault="00597BFA" w:rsidP="00C8291D">
      <w:r w:rsidRPr="0017294D">
        <w:object w:dxaOrig="9072" w:dyaOrig="2984" w14:anchorId="759D9306">
          <v:shape id="_x0000_i1039" type="#_x0000_t75" style="width:453.75pt;height:149.45pt" o:ole="">
            <v:imagedata r:id="rId49" o:title=""/>
          </v:shape>
          <o:OLEObject Type="Embed" ProgID="Word.OpenDocumentText.12" ShapeID="_x0000_i1039" DrawAspect="Content" ObjectID="_1541078662" r:id="rId50"/>
        </w:object>
      </w:r>
    </w:p>
    <w:p w14:paraId="1D2B63F1" w14:textId="77777777" w:rsidR="00C8291D" w:rsidRPr="0017294D" w:rsidRDefault="00C8291D" w:rsidP="00C8291D">
      <w:pPr>
        <w:pStyle w:val="Titre3"/>
      </w:pPr>
      <w:bookmarkStart w:id="69" w:name="_Toc466813438"/>
      <w:r w:rsidRPr="0017294D">
        <w:t>Résultat</w:t>
      </w:r>
      <w:bookmarkEnd w:id="69"/>
    </w:p>
    <w:p w14:paraId="24A5D7C3" w14:textId="77777777" w:rsidR="00C8291D" w:rsidRPr="0017294D" w:rsidRDefault="00C8291D" w:rsidP="00C8291D"/>
    <w:p w14:paraId="09532B0F" w14:textId="77777777" w:rsidR="00C8291D" w:rsidRPr="0017294D" w:rsidRDefault="008E2B09" w:rsidP="00C8291D">
      <w:r w:rsidRPr="0017294D">
        <w:rPr>
          <w:noProof/>
          <w:lang w:eastAsia="fr-FR"/>
        </w:rPr>
        <w:drawing>
          <wp:inline distT="0" distB="0" distL="0" distR="0" wp14:anchorId="391E4C42" wp14:editId="5A605C36">
            <wp:extent cx="3648584" cy="1724266"/>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x2q7.png"/>
                    <pic:cNvPicPr/>
                  </pic:nvPicPr>
                  <pic:blipFill>
                    <a:blip r:embed="rId51">
                      <a:extLst>
                        <a:ext uri="{28A0092B-C50C-407E-A947-70E740481C1C}">
                          <a14:useLocalDpi xmlns:a14="http://schemas.microsoft.com/office/drawing/2010/main" val="0"/>
                        </a:ext>
                      </a:extLst>
                    </a:blip>
                    <a:stretch>
                      <a:fillRect/>
                    </a:stretch>
                  </pic:blipFill>
                  <pic:spPr>
                    <a:xfrm>
                      <a:off x="0" y="0"/>
                      <a:ext cx="3648584" cy="1724266"/>
                    </a:xfrm>
                    <a:prstGeom prst="rect">
                      <a:avLst/>
                    </a:prstGeom>
                  </pic:spPr>
                </pic:pic>
              </a:graphicData>
            </a:graphic>
          </wp:inline>
        </w:drawing>
      </w:r>
    </w:p>
    <w:p w14:paraId="56A7A268" w14:textId="77777777" w:rsidR="00C8291D" w:rsidRPr="0017294D" w:rsidRDefault="00C8291D" w:rsidP="00C8291D"/>
    <w:p w14:paraId="780E6651" w14:textId="77777777" w:rsidR="00C8291D" w:rsidRPr="0017294D" w:rsidRDefault="00C8291D" w:rsidP="00C8291D">
      <w:pPr>
        <w:pStyle w:val="Titre3"/>
      </w:pPr>
      <w:bookmarkStart w:id="70" w:name="_Toc466813439"/>
      <w:r w:rsidRPr="0017294D">
        <w:t>Explications</w:t>
      </w:r>
      <w:bookmarkEnd w:id="70"/>
    </w:p>
    <w:p w14:paraId="5B7818E7" w14:textId="77777777" w:rsidR="00C8291D" w:rsidRPr="0017294D" w:rsidRDefault="00C8291D" w:rsidP="00C8291D"/>
    <w:p w14:paraId="296029EA" w14:textId="77777777" w:rsidR="00C8291D" w:rsidRPr="0017294D" w:rsidRDefault="00C8291D">
      <w:r w:rsidRPr="0017294D">
        <w:br w:type="page"/>
      </w:r>
    </w:p>
    <w:p w14:paraId="6934C13C" w14:textId="77777777" w:rsidR="00C8291D" w:rsidRPr="0017294D" w:rsidRDefault="008E2B09" w:rsidP="00C8291D">
      <w:pPr>
        <w:pStyle w:val="Titre2"/>
      </w:pPr>
      <w:bookmarkStart w:id="71" w:name="_Toc466813440"/>
      <w:r w:rsidRPr="0017294D">
        <w:lastRenderedPageBreak/>
        <w:t>Question 8</w:t>
      </w:r>
      <w:bookmarkEnd w:id="71"/>
    </w:p>
    <w:p w14:paraId="27E602B9" w14:textId="77777777" w:rsidR="00C8291D" w:rsidRPr="0017294D" w:rsidRDefault="00C8291D" w:rsidP="00C8291D">
      <w:pPr>
        <w:pStyle w:val="Titre3"/>
      </w:pPr>
      <w:bookmarkStart w:id="72" w:name="_Toc466813441"/>
      <w:r w:rsidRPr="0017294D">
        <w:t>Requête</w:t>
      </w:r>
      <w:bookmarkEnd w:id="72"/>
    </w:p>
    <w:p w14:paraId="3E034A93" w14:textId="77777777" w:rsidR="00C8291D" w:rsidRPr="0017294D" w:rsidRDefault="00C8291D" w:rsidP="00C8291D"/>
    <w:bookmarkStart w:id="73" w:name="_MON_1540555280"/>
    <w:bookmarkEnd w:id="73"/>
    <w:p w14:paraId="1F50BB4D" w14:textId="77777777" w:rsidR="00C8291D" w:rsidRPr="0017294D" w:rsidRDefault="00597BFA" w:rsidP="00C8291D">
      <w:r w:rsidRPr="0017294D">
        <w:object w:dxaOrig="9072" w:dyaOrig="7199" w14:anchorId="3DBE7476">
          <v:shape id="_x0000_i1040" type="#_x0000_t75" style="width:453.75pt;height:5in" o:ole="">
            <v:imagedata r:id="rId52" o:title=""/>
          </v:shape>
          <o:OLEObject Type="Embed" ProgID="Word.OpenDocumentText.12" ShapeID="_x0000_i1040" DrawAspect="Content" ObjectID="_1541078663" r:id="rId53"/>
        </w:object>
      </w:r>
    </w:p>
    <w:p w14:paraId="772E40E7" w14:textId="77777777" w:rsidR="00C8291D" w:rsidRPr="0017294D" w:rsidRDefault="00C8291D" w:rsidP="00C8291D">
      <w:pPr>
        <w:pStyle w:val="Titre3"/>
      </w:pPr>
      <w:bookmarkStart w:id="74" w:name="_Toc466813442"/>
      <w:r w:rsidRPr="0017294D">
        <w:t>Résultat</w:t>
      </w:r>
      <w:bookmarkEnd w:id="74"/>
    </w:p>
    <w:p w14:paraId="447CC625" w14:textId="77777777" w:rsidR="00C8291D" w:rsidRPr="0017294D" w:rsidRDefault="00C8291D" w:rsidP="00C8291D"/>
    <w:p w14:paraId="01CA4666" w14:textId="77777777" w:rsidR="00C8291D" w:rsidRPr="0017294D" w:rsidRDefault="008E2B09" w:rsidP="00C8291D">
      <w:r w:rsidRPr="0017294D">
        <w:rPr>
          <w:noProof/>
          <w:lang w:eastAsia="fr-FR"/>
        </w:rPr>
        <w:lastRenderedPageBreak/>
        <w:drawing>
          <wp:inline distT="0" distB="0" distL="0" distR="0" wp14:anchorId="4E869B79" wp14:editId="1D074B2C">
            <wp:extent cx="4410691" cy="3096057"/>
            <wp:effectExtent l="0" t="0" r="9525"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x2q8.png"/>
                    <pic:cNvPicPr/>
                  </pic:nvPicPr>
                  <pic:blipFill>
                    <a:blip r:embed="rId54">
                      <a:extLst>
                        <a:ext uri="{28A0092B-C50C-407E-A947-70E740481C1C}">
                          <a14:useLocalDpi xmlns:a14="http://schemas.microsoft.com/office/drawing/2010/main" val="0"/>
                        </a:ext>
                      </a:extLst>
                    </a:blip>
                    <a:stretch>
                      <a:fillRect/>
                    </a:stretch>
                  </pic:blipFill>
                  <pic:spPr>
                    <a:xfrm>
                      <a:off x="0" y="0"/>
                      <a:ext cx="4410691" cy="3096057"/>
                    </a:xfrm>
                    <a:prstGeom prst="rect">
                      <a:avLst/>
                    </a:prstGeom>
                  </pic:spPr>
                </pic:pic>
              </a:graphicData>
            </a:graphic>
          </wp:inline>
        </w:drawing>
      </w:r>
    </w:p>
    <w:p w14:paraId="47FB5912" w14:textId="77777777" w:rsidR="00C8291D" w:rsidRPr="0017294D" w:rsidRDefault="00C8291D" w:rsidP="00C8291D"/>
    <w:p w14:paraId="1094F337" w14:textId="77777777" w:rsidR="00C8291D" w:rsidRPr="0017294D" w:rsidRDefault="00C8291D" w:rsidP="00C8291D">
      <w:pPr>
        <w:pStyle w:val="Titre3"/>
      </w:pPr>
      <w:bookmarkStart w:id="75" w:name="_Toc466813443"/>
      <w:r w:rsidRPr="0017294D">
        <w:t>Explications</w:t>
      </w:r>
      <w:bookmarkEnd w:id="75"/>
    </w:p>
    <w:p w14:paraId="3D435022" w14:textId="77777777" w:rsidR="00C8291D" w:rsidRPr="0017294D" w:rsidRDefault="00C8291D" w:rsidP="00C8291D"/>
    <w:p w14:paraId="5A66094F" w14:textId="77777777" w:rsidR="001B6168" w:rsidRPr="0017294D" w:rsidRDefault="001B6168" w:rsidP="007B5837"/>
    <w:sectPr w:rsidR="001B6168" w:rsidRPr="0017294D" w:rsidSect="009734F0">
      <w:footerReference w:type="default" r:id="rId5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87D1F" w14:textId="77777777" w:rsidR="00843AD9" w:rsidRDefault="00843AD9" w:rsidP="00AC7E56">
      <w:pPr>
        <w:spacing w:after="0" w:line="240" w:lineRule="auto"/>
      </w:pPr>
      <w:r>
        <w:separator/>
      </w:r>
    </w:p>
  </w:endnote>
  <w:endnote w:type="continuationSeparator" w:id="0">
    <w:p w14:paraId="3589C81E" w14:textId="77777777" w:rsidR="00843AD9" w:rsidRDefault="00843AD9" w:rsidP="00AC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418"/>
      <w:docPartObj>
        <w:docPartGallery w:val="Page Numbers (Bottom of Page)"/>
        <w:docPartUnique/>
      </w:docPartObj>
    </w:sdtPr>
    <w:sdtContent>
      <w:p w14:paraId="7AC9570B" w14:textId="77777777" w:rsidR="001F5438" w:rsidRDefault="001F5438">
        <w:pPr>
          <w:pStyle w:val="Pieddepage"/>
          <w:jc w:val="center"/>
        </w:pPr>
        <w:r>
          <w:fldChar w:fldCharType="begin"/>
        </w:r>
        <w:r>
          <w:instrText>PAGE   \* MERGEFORMAT</w:instrText>
        </w:r>
        <w:r>
          <w:fldChar w:fldCharType="separate"/>
        </w:r>
        <w:r w:rsidR="00A954D2">
          <w:rPr>
            <w:noProof/>
          </w:rPr>
          <w:t>8</w:t>
        </w:r>
        <w:r>
          <w:fldChar w:fldCharType="end"/>
        </w:r>
      </w:p>
    </w:sdtContent>
  </w:sdt>
  <w:p w14:paraId="191D38BC" w14:textId="77777777" w:rsidR="001F5438" w:rsidRDefault="001F543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E33BD" w14:textId="77777777" w:rsidR="00843AD9" w:rsidRDefault="00843AD9" w:rsidP="00AC7E56">
      <w:pPr>
        <w:spacing w:after="0" w:line="240" w:lineRule="auto"/>
      </w:pPr>
      <w:r>
        <w:separator/>
      </w:r>
    </w:p>
  </w:footnote>
  <w:footnote w:type="continuationSeparator" w:id="0">
    <w:p w14:paraId="204D1CF5" w14:textId="77777777" w:rsidR="00843AD9" w:rsidRDefault="00843AD9" w:rsidP="00AC7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50124"/>
    <w:multiLevelType w:val="hybridMultilevel"/>
    <w:tmpl w:val="2E503F9E"/>
    <w:lvl w:ilvl="0" w:tplc="450665F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05"/>
    <w:rsid w:val="00002482"/>
    <w:rsid w:val="00015BD6"/>
    <w:rsid w:val="000170D7"/>
    <w:rsid w:val="000208F2"/>
    <w:rsid w:val="00041CC7"/>
    <w:rsid w:val="00046E54"/>
    <w:rsid w:val="00052011"/>
    <w:rsid w:val="00052326"/>
    <w:rsid w:val="00061432"/>
    <w:rsid w:val="00062BDC"/>
    <w:rsid w:val="000647AF"/>
    <w:rsid w:val="00064E0D"/>
    <w:rsid w:val="000A5D77"/>
    <w:rsid w:val="000B276A"/>
    <w:rsid w:val="000E022B"/>
    <w:rsid w:val="000E4985"/>
    <w:rsid w:val="000F72DD"/>
    <w:rsid w:val="001110E9"/>
    <w:rsid w:val="00123853"/>
    <w:rsid w:val="00136211"/>
    <w:rsid w:val="00141F65"/>
    <w:rsid w:val="00150CFF"/>
    <w:rsid w:val="0017294D"/>
    <w:rsid w:val="001B6168"/>
    <w:rsid w:val="001D1A3C"/>
    <w:rsid w:val="001D27FF"/>
    <w:rsid w:val="001F3107"/>
    <w:rsid w:val="001F5438"/>
    <w:rsid w:val="002053C6"/>
    <w:rsid w:val="0023294C"/>
    <w:rsid w:val="00263CDB"/>
    <w:rsid w:val="0026767B"/>
    <w:rsid w:val="00273690"/>
    <w:rsid w:val="00281423"/>
    <w:rsid w:val="00295F35"/>
    <w:rsid w:val="002E16BB"/>
    <w:rsid w:val="002E52E7"/>
    <w:rsid w:val="002E7D8A"/>
    <w:rsid w:val="002F2CA5"/>
    <w:rsid w:val="0032132E"/>
    <w:rsid w:val="00335C0F"/>
    <w:rsid w:val="003502FE"/>
    <w:rsid w:val="003573F6"/>
    <w:rsid w:val="00396AAA"/>
    <w:rsid w:val="003B74E0"/>
    <w:rsid w:val="003C6B0D"/>
    <w:rsid w:val="003D60BF"/>
    <w:rsid w:val="003E190A"/>
    <w:rsid w:val="003E74FA"/>
    <w:rsid w:val="003F15F9"/>
    <w:rsid w:val="003F6C08"/>
    <w:rsid w:val="00400AB6"/>
    <w:rsid w:val="00402E15"/>
    <w:rsid w:val="0040309C"/>
    <w:rsid w:val="0040609B"/>
    <w:rsid w:val="00410BC0"/>
    <w:rsid w:val="00425688"/>
    <w:rsid w:val="004256D4"/>
    <w:rsid w:val="00472CB6"/>
    <w:rsid w:val="00477763"/>
    <w:rsid w:val="00487D48"/>
    <w:rsid w:val="004D5A8F"/>
    <w:rsid w:val="004E1425"/>
    <w:rsid w:val="004E5679"/>
    <w:rsid w:val="004F2FBE"/>
    <w:rsid w:val="004F3ABB"/>
    <w:rsid w:val="00513F4F"/>
    <w:rsid w:val="00540355"/>
    <w:rsid w:val="005827F3"/>
    <w:rsid w:val="00592EEE"/>
    <w:rsid w:val="00597BFA"/>
    <w:rsid w:val="005C4FEC"/>
    <w:rsid w:val="005D1514"/>
    <w:rsid w:val="005D5BFD"/>
    <w:rsid w:val="005E4929"/>
    <w:rsid w:val="005F296E"/>
    <w:rsid w:val="005F3532"/>
    <w:rsid w:val="00625568"/>
    <w:rsid w:val="0063035E"/>
    <w:rsid w:val="006319DC"/>
    <w:rsid w:val="006367BB"/>
    <w:rsid w:val="00642529"/>
    <w:rsid w:val="00651750"/>
    <w:rsid w:val="00685644"/>
    <w:rsid w:val="006A2540"/>
    <w:rsid w:val="006B2864"/>
    <w:rsid w:val="006B2FF9"/>
    <w:rsid w:val="006F6D7D"/>
    <w:rsid w:val="00705850"/>
    <w:rsid w:val="007079EE"/>
    <w:rsid w:val="00713405"/>
    <w:rsid w:val="0072049C"/>
    <w:rsid w:val="00752D95"/>
    <w:rsid w:val="0076480E"/>
    <w:rsid w:val="007717A0"/>
    <w:rsid w:val="00776F1B"/>
    <w:rsid w:val="00781B4E"/>
    <w:rsid w:val="00787E9B"/>
    <w:rsid w:val="007935AA"/>
    <w:rsid w:val="007A2234"/>
    <w:rsid w:val="007B5837"/>
    <w:rsid w:val="007B76B6"/>
    <w:rsid w:val="007C56B0"/>
    <w:rsid w:val="007C6D4C"/>
    <w:rsid w:val="007D23B1"/>
    <w:rsid w:val="007D6919"/>
    <w:rsid w:val="008055D0"/>
    <w:rsid w:val="00820DEB"/>
    <w:rsid w:val="00827981"/>
    <w:rsid w:val="00834D9F"/>
    <w:rsid w:val="008350AB"/>
    <w:rsid w:val="00843AD9"/>
    <w:rsid w:val="008644A9"/>
    <w:rsid w:val="00872DC1"/>
    <w:rsid w:val="00891176"/>
    <w:rsid w:val="0089639C"/>
    <w:rsid w:val="008A2480"/>
    <w:rsid w:val="008A66B1"/>
    <w:rsid w:val="008B6A49"/>
    <w:rsid w:val="008E2B09"/>
    <w:rsid w:val="009020DD"/>
    <w:rsid w:val="00906504"/>
    <w:rsid w:val="00914274"/>
    <w:rsid w:val="00921CC0"/>
    <w:rsid w:val="009543B7"/>
    <w:rsid w:val="00955E86"/>
    <w:rsid w:val="00957F16"/>
    <w:rsid w:val="0096342E"/>
    <w:rsid w:val="0096727C"/>
    <w:rsid w:val="009734F0"/>
    <w:rsid w:val="009773CA"/>
    <w:rsid w:val="00994115"/>
    <w:rsid w:val="00995E7C"/>
    <w:rsid w:val="009A12A2"/>
    <w:rsid w:val="009C21B4"/>
    <w:rsid w:val="009F0532"/>
    <w:rsid w:val="00A07B1D"/>
    <w:rsid w:val="00A23063"/>
    <w:rsid w:val="00A2384F"/>
    <w:rsid w:val="00A44464"/>
    <w:rsid w:val="00A535F3"/>
    <w:rsid w:val="00A54E7B"/>
    <w:rsid w:val="00A63091"/>
    <w:rsid w:val="00A7542E"/>
    <w:rsid w:val="00A85712"/>
    <w:rsid w:val="00A954D2"/>
    <w:rsid w:val="00AA6027"/>
    <w:rsid w:val="00AB4505"/>
    <w:rsid w:val="00AC7E56"/>
    <w:rsid w:val="00AD2DF2"/>
    <w:rsid w:val="00AE53C5"/>
    <w:rsid w:val="00AE6650"/>
    <w:rsid w:val="00AF1C32"/>
    <w:rsid w:val="00B0222E"/>
    <w:rsid w:val="00B027C5"/>
    <w:rsid w:val="00B04DD4"/>
    <w:rsid w:val="00B10C0C"/>
    <w:rsid w:val="00B13BC3"/>
    <w:rsid w:val="00B2525E"/>
    <w:rsid w:val="00B35C64"/>
    <w:rsid w:val="00B41F95"/>
    <w:rsid w:val="00B457AB"/>
    <w:rsid w:val="00B61C1E"/>
    <w:rsid w:val="00B62026"/>
    <w:rsid w:val="00B63E36"/>
    <w:rsid w:val="00B76065"/>
    <w:rsid w:val="00B80698"/>
    <w:rsid w:val="00B9793C"/>
    <w:rsid w:val="00BB338B"/>
    <w:rsid w:val="00BB4284"/>
    <w:rsid w:val="00BB5B11"/>
    <w:rsid w:val="00BD2D20"/>
    <w:rsid w:val="00BF2A1D"/>
    <w:rsid w:val="00C013F0"/>
    <w:rsid w:val="00C23708"/>
    <w:rsid w:val="00C35501"/>
    <w:rsid w:val="00C41845"/>
    <w:rsid w:val="00C41D08"/>
    <w:rsid w:val="00C70902"/>
    <w:rsid w:val="00C8291D"/>
    <w:rsid w:val="00CA3BE7"/>
    <w:rsid w:val="00CB32E8"/>
    <w:rsid w:val="00CB649F"/>
    <w:rsid w:val="00CC1222"/>
    <w:rsid w:val="00CC4589"/>
    <w:rsid w:val="00CE36B9"/>
    <w:rsid w:val="00CE700B"/>
    <w:rsid w:val="00CF5F11"/>
    <w:rsid w:val="00D352B1"/>
    <w:rsid w:val="00D64E8A"/>
    <w:rsid w:val="00D71DC0"/>
    <w:rsid w:val="00D8390D"/>
    <w:rsid w:val="00D8547E"/>
    <w:rsid w:val="00DA0716"/>
    <w:rsid w:val="00DA3015"/>
    <w:rsid w:val="00DA4E89"/>
    <w:rsid w:val="00DC04AD"/>
    <w:rsid w:val="00E05B5E"/>
    <w:rsid w:val="00E14C04"/>
    <w:rsid w:val="00E275CC"/>
    <w:rsid w:val="00E32C40"/>
    <w:rsid w:val="00E3582D"/>
    <w:rsid w:val="00E439EE"/>
    <w:rsid w:val="00E92055"/>
    <w:rsid w:val="00EA6651"/>
    <w:rsid w:val="00EB7D6D"/>
    <w:rsid w:val="00EC5CB6"/>
    <w:rsid w:val="00EC6873"/>
    <w:rsid w:val="00ED5D68"/>
    <w:rsid w:val="00ED7133"/>
    <w:rsid w:val="00ED7E1E"/>
    <w:rsid w:val="00EE3376"/>
    <w:rsid w:val="00EF33EE"/>
    <w:rsid w:val="00EF3AEA"/>
    <w:rsid w:val="00EF6E0A"/>
    <w:rsid w:val="00F201EF"/>
    <w:rsid w:val="00F805D9"/>
    <w:rsid w:val="00FA07FC"/>
    <w:rsid w:val="00FD047A"/>
    <w:rsid w:val="00FE3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6BE2"/>
  <w15:chartTrackingRefBased/>
  <w15:docId w15:val="{07F3BE06-8E01-44B0-BD2B-CF45CCAB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7A0"/>
  </w:style>
  <w:style w:type="paragraph" w:styleId="Titre1">
    <w:name w:val="heading 1"/>
    <w:basedOn w:val="Normal"/>
    <w:next w:val="Normal"/>
    <w:link w:val="Titre1Car"/>
    <w:uiPriority w:val="9"/>
    <w:qFormat/>
    <w:rsid w:val="007717A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7717A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7717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717A0"/>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717A0"/>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717A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717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717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717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7A0"/>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7717A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717A0"/>
    <w:rPr>
      <w:rFonts w:asciiTheme="majorHAnsi" w:eastAsiaTheme="majorEastAsia" w:hAnsiTheme="majorHAnsi" w:cstheme="majorBidi"/>
      <w:color w:val="2E74B5" w:themeColor="accent1" w:themeShade="BF"/>
      <w:spacing w:val="-7"/>
      <w:sz w:val="80"/>
      <w:szCs w:val="80"/>
    </w:rPr>
  </w:style>
  <w:style w:type="paragraph" w:styleId="Sansinterligne">
    <w:name w:val="No Spacing"/>
    <w:link w:val="SansinterligneCar"/>
    <w:uiPriority w:val="1"/>
    <w:qFormat/>
    <w:rsid w:val="007717A0"/>
    <w:pPr>
      <w:spacing w:after="0" w:line="240" w:lineRule="auto"/>
    </w:pPr>
  </w:style>
  <w:style w:type="character" w:customStyle="1" w:styleId="SansinterligneCar">
    <w:name w:val="Sans interligne Car"/>
    <w:basedOn w:val="Policepardfaut"/>
    <w:link w:val="Sansinterligne"/>
    <w:uiPriority w:val="1"/>
    <w:rsid w:val="009734F0"/>
  </w:style>
  <w:style w:type="paragraph" w:styleId="En-ttedetabledesmatires">
    <w:name w:val="TOC Heading"/>
    <w:basedOn w:val="Titre1"/>
    <w:next w:val="Normal"/>
    <w:uiPriority w:val="39"/>
    <w:unhideWhenUsed/>
    <w:qFormat/>
    <w:rsid w:val="007717A0"/>
    <w:pPr>
      <w:outlineLvl w:val="9"/>
    </w:pPr>
  </w:style>
  <w:style w:type="character" w:customStyle="1" w:styleId="Titre2Car">
    <w:name w:val="Titre 2 Car"/>
    <w:basedOn w:val="Policepardfaut"/>
    <w:link w:val="Titre2"/>
    <w:uiPriority w:val="9"/>
    <w:rsid w:val="007717A0"/>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7717A0"/>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717A0"/>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717A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717A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717A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717A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717A0"/>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7717A0"/>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717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717A0"/>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717A0"/>
    <w:rPr>
      <w:b/>
      <w:bCs/>
    </w:rPr>
  </w:style>
  <w:style w:type="character" w:styleId="Accentuation">
    <w:name w:val="Emphasis"/>
    <w:basedOn w:val="Policepardfaut"/>
    <w:uiPriority w:val="20"/>
    <w:qFormat/>
    <w:rsid w:val="007717A0"/>
    <w:rPr>
      <w:i/>
      <w:iCs/>
    </w:rPr>
  </w:style>
  <w:style w:type="paragraph" w:styleId="Citation">
    <w:name w:val="Quote"/>
    <w:basedOn w:val="Normal"/>
    <w:next w:val="Normal"/>
    <w:link w:val="CitationCar"/>
    <w:uiPriority w:val="29"/>
    <w:qFormat/>
    <w:rsid w:val="007717A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717A0"/>
    <w:rPr>
      <w:i/>
      <w:iCs/>
    </w:rPr>
  </w:style>
  <w:style w:type="paragraph" w:styleId="Citationintense">
    <w:name w:val="Intense Quote"/>
    <w:basedOn w:val="Normal"/>
    <w:next w:val="Normal"/>
    <w:link w:val="CitationintenseCar"/>
    <w:uiPriority w:val="30"/>
    <w:qFormat/>
    <w:rsid w:val="007717A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717A0"/>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7717A0"/>
    <w:rPr>
      <w:i/>
      <w:iCs/>
      <w:color w:val="595959" w:themeColor="text1" w:themeTint="A6"/>
    </w:rPr>
  </w:style>
  <w:style w:type="character" w:styleId="Emphaseintense">
    <w:name w:val="Intense Emphasis"/>
    <w:basedOn w:val="Policepardfaut"/>
    <w:uiPriority w:val="21"/>
    <w:qFormat/>
    <w:rsid w:val="007717A0"/>
    <w:rPr>
      <w:b/>
      <w:bCs/>
      <w:i/>
      <w:iCs/>
    </w:rPr>
  </w:style>
  <w:style w:type="character" w:styleId="Rfrenceple">
    <w:name w:val="Subtle Reference"/>
    <w:basedOn w:val="Policepardfaut"/>
    <w:uiPriority w:val="31"/>
    <w:qFormat/>
    <w:rsid w:val="007717A0"/>
    <w:rPr>
      <w:smallCaps/>
      <w:color w:val="404040" w:themeColor="text1" w:themeTint="BF"/>
    </w:rPr>
  </w:style>
  <w:style w:type="character" w:styleId="Rfrenceintense">
    <w:name w:val="Intense Reference"/>
    <w:basedOn w:val="Policepardfaut"/>
    <w:uiPriority w:val="32"/>
    <w:qFormat/>
    <w:rsid w:val="007717A0"/>
    <w:rPr>
      <w:b/>
      <w:bCs/>
      <w:smallCaps/>
      <w:u w:val="single"/>
    </w:rPr>
  </w:style>
  <w:style w:type="character" w:styleId="Titredulivre">
    <w:name w:val="Book Title"/>
    <w:basedOn w:val="Policepardfaut"/>
    <w:uiPriority w:val="33"/>
    <w:qFormat/>
    <w:rsid w:val="007717A0"/>
    <w:rPr>
      <w:b/>
      <w:bCs/>
      <w:smallCaps/>
    </w:rPr>
  </w:style>
  <w:style w:type="paragraph" w:styleId="Paragraphedeliste">
    <w:name w:val="List Paragraph"/>
    <w:basedOn w:val="Normal"/>
    <w:uiPriority w:val="34"/>
    <w:qFormat/>
    <w:rsid w:val="007717A0"/>
    <w:pPr>
      <w:ind w:left="720"/>
      <w:contextualSpacing/>
    </w:pPr>
  </w:style>
  <w:style w:type="paragraph" w:styleId="TM1">
    <w:name w:val="toc 1"/>
    <w:basedOn w:val="Normal"/>
    <w:next w:val="Normal"/>
    <w:autoRedefine/>
    <w:uiPriority w:val="39"/>
    <w:unhideWhenUsed/>
    <w:rsid w:val="00FD047A"/>
    <w:pPr>
      <w:spacing w:after="100"/>
    </w:pPr>
  </w:style>
  <w:style w:type="paragraph" w:styleId="TM2">
    <w:name w:val="toc 2"/>
    <w:basedOn w:val="Normal"/>
    <w:next w:val="Normal"/>
    <w:autoRedefine/>
    <w:uiPriority w:val="39"/>
    <w:unhideWhenUsed/>
    <w:rsid w:val="00FD047A"/>
    <w:pPr>
      <w:spacing w:after="100"/>
      <w:ind w:left="210"/>
    </w:pPr>
  </w:style>
  <w:style w:type="paragraph" w:styleId="TM3">
    <w:name w:val="toc 3"/>
    <w:basedOn w:val="Normal"/>
    <w:next w:val="Normal"/>
    <w:autoRedefine/>
    <w:uiPriority w:val="39"/>
    <w:unhideWhenUsed/>
    <w:rsid w:val="00FD047A"/>
    <w:pPr>
      <w:spacing w:after="100"/>
      <w:ind w:left="420"/>
    </w:pPr>
  </w:style>
  <w:style w:type="character" w:styleId="Lienhypertexte">
    <w:name w:val="Hyperlink"/>
    <w:basedOn w:val="Policepardfaut"/>
    <w:uiPriority w:val="99"/>
    <w:unhideWhenUsed/>
    <w:rsid w:val="00FD047A"/>
    <w:rPr>
      <w:color w:val="0563C1" w:themeColor="hyperlink"/>
      <w:u w:val="single"/>
    </w:rPr>
  </w:style>
  <w:style w:type="paragraph" w:styleId="En-tte">
    <w:name w:val="header"/>
    <w:basedOn w:val="Normal"/>
    <w:link w:val="En-tteCar"/>
    <w:uiPriority w:val="99"/>
    <w:unhideWhenUsed/>
    <w:rsid w:val="00AC7E56"/>
    <w:pPr>
      <w:tabs>
        <w:tab w:val="center" w:pos="4536"/>
        <w:tab w:val="right" w:pos="9072"/>
      </w:tabs>
      <w:spacing w:after="0" w:line="240" w:lineRule="auto"/>
    </w:pPr>
  </w:style>
  <w:style w:type="character" w:customStyle="1" w:styleId="En-tteCar">
    <w:name w:val="En-tête Car"/>
    <w:basedOn w:val="Policepardfaut"/>
    <w:link w:val="En-tte"/>
    <w:uiPriority w:val="99"/>
    <w:rsid w:val="00AC7E56"/>
  </w:style>
  <w:style w:type="paragraph" w:styleId="Pieddepage">
    <w:name w:val="footer"/>
    <w:basedOn w:val="Normal"/>
    <w:link w:val="PieddepageCar"/>
    <w:uiPriority w:val="99"/>
    <w:unhideWhenUsed/>
    <w:rsid w:val="00AC7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E56"/>
  </w:style>
  <w:style w:type="paragraph" w:customStyle="1" w:styleId="CLAUSE">
    <w:name w:val="CLAUSE"/>
    <w:basedOn w:val="Normal"/>
    <w:link w:val="CLAUSECar"/>
    <w:qFormat/>
    <w:rsid w:val="0026767B"/>
    <w:pPr>
      <w:shd w:val="pct12" w:color="auto" w:fill="auto"/>
    </w:pPr>
    <w:rPr>
      <w:rFonts w:ascii="Consolas" w:hAnsi="Consolas" w:cs="Consolas"/>
      <w:color w:val="000000"/>
      <w:sz w:val="20"/>
      <w:szCs w:val="20"/>
    </w:rPr>
  </w:style>
  <w:style w:type="character" w:styleId="Marquedecommentaire">
    <w:name w:val="annotation reference"/>
    <w:basedOn w:val="Policepardfaut"/>
    <w:uiPriority w:val="99"/>
    <w:semiHidden/>
    <w:unhideWhenUsed/>
    <w:rsid w:val="00EF3AEA"/>
    <w:rPr>
      <w:sz w:val="16"/>
      <w:szCs w:val="16"/>
    </w:rPr>
  </w:style>
  <w:style w:type="character" w:customStyle="1" w:styleId="CLAUSECar">
    <w:name w:val="CLAUSE Car"/>
    <w:basedOn w:val="Policepardfaut"/>
    <w:link w:val="CLAUSE"/>
    <w:rsid w:val="0026767B"/>
    <w:rPr>
      <w:rFonts w:ascii="Consolas" w:hAnsi="Consolas" w:cs="Consolas"/>
      <w:color w:val="000000"/>
      <w:sz w:val="20"/>
      <w:szCs w:val="20"/>
      <w:shd w:val="pct12" w:color="auto" w:fill="auto"/>
    </w:rPr>
  </w:style>
  <w:style w:type="paragraph" w:styleId="Commentaire">
    <w:name w:val="annotation text"/>
    <w:basedOn w:val="Normal"/>
    <w:link w:val="CommentaireCar"/>
    <w:uiPriority w:val="99"/>
    <w:semiHidden/>
    <w:unhideWhenUsed/>
    <w:rsid w:val="00EF3AEA"/>
    <w:pPr>
      <w:spacing w:line="240" w:lineRule="auto"/>
    </w:pPr>
    <w:rPr>
      <w:sz w:val="20"/>
      <w:szCs w:val="20"/>
    </w:rPr>
  </w:style>
  <w:style w:type="character" w:customStyle="1" w:styleId="CommentaireCar">
    <w:name w:val="Commentaire Car"/>
    <w:basedOn w:val="Policepardfaut"/>
    <w:link w:val="Commentaire"/>
    <w:uiPriority w:val="99"/>
    <w:semiHidden/>
    <w:rsid w:val="00EF3AEA"/>
    <w:rPr>
      <w:sz w:val="20"/>
      <w:szCs w:val="20"/>
    </w:rPr>
  </w:style>
  <w:style w:type="paragraph" w:styleId="Objetducommentaire">
    <w:name w:val="annotation subject"/>
    <w:basedOn w:val="Commentaire"/>
    <w:next w:val="Commentaire"/>
    <w:link w:val="ObjetducommentaireCar"/>
    <w:uiPriority w:val="99"/>
    <w:semiHidden/>
    <w:unhideWhenUsed/>
    <w:rsid w:val="00EF3AEA"/>
    <w:rPr>
      <w:b/>
      <w:bCs/>
    </w:rPr>
  </w:style>
  <w:style w:type="character" w:customStyle="1" w:styleId="ObjetducommentaireCar">
    <w:name w:val="Objet du commentaire Car"/>
    <w:basedOn w:val="CommentaireCar"/>
    <w:link w:val="Objetducommentaire"/>
    <w:uiPriority w:val="99"/>
    <w:semiHidden/>
    <w:rsid w:val="00EF3AEA"/>
    <w:rPr>
      <w:b/>
      <w:bCs/>
      <w:sz w:val="20"/>
      <w:szCs w:val="20"/>
    </w:rPr>
  </w:style>
  <w:style w:type="paragraph" w:styleId="Textedebulles">
    <w:name w:val="Balloon Text"/>
    <w:basedOn w:val="Normal"/>
    <w:link w:val="TextedebullesCar"/>
    <w:uiPriority w:val="99"/>
    <w:semiHidden/>
    <w:unhideWhenUsed/>
    <w:rsid w:val="00EF3A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3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2.emf"/><Relationship Id="rId39" Type="http://schemas.openxmlformats.org/officeDocument/2006/relationships/image" Target="media/image20.png"/><Relationship Id="rId21" Type="http://schemas.openxmlformats.org/officeDocument/2006/relationships/oleObject" Target="embeddings/oleObject5.bin"/><Relationship Id="rId34" Type="http://schemas.openxmlformats.org/officeDocument/2006/relationships/image" Target="media/image17.emf"/><Relationship Id="rId42" Type="http://schemas.openxmlformats.org/officeDocument/2006/relationships/image" Target="media/image22.png"/><Relationship Id="rId47" Type="http://schemas.openxmlformats.org/officeDocument/2006/relationships/oleObject" Target="embeddings/oleObject14.bin"/><Relationship Id="rId50" Type="http://schemas.openxmlformats.org/officeDocument/2006/relationships/oleObject" Target="embeddings/oleObject15.bin"/><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3.bin"/><Relationship Id="rId29" Type="http://schemas.openxmlformats.org/officeDocument/2006/relationships/oleObject" Target="embeddings/oleObject8.bin"/><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oleObject" Target="embeddings/oleObject9.bin"/><Relationship Id="rId37" Type="http://schemas.openxmlformats.org/officeDocument/2006/relationships/image" Target="media/image19.emf"/><Relationship Id="rId40" Type="http://schemas.openxmlformats.org/officeDocument/2006/relationships/image" Target="media/image21.emf"/><Relationship Id="rId45" Type="http://schemas.openxmlformats.org/officeDocument/2006/relationships/image" Target="media/image24.png"/><Relationship Id="rId53" Type="http://schemas.openxmlformats.org/officeDocument/2006/relationships/oleObject" Target="embeddings/oleObject16.bin"/><Relationship Id="rId5" Type="http://schemas.openxmlformats.org/officeDocument/2006/relationships/settings" Target="settings.xml"/><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oleObject" Target="embeddings/oleObject7.bin"/><Relationship Id="rId30" Type="http://schemas.openxmlformats.org/officeDocument/2006/relationships/image" Target="media/image14.png"/><Relationship Id="rId35" Type="http://schemas.openxmlformats.org/officeDocument/2006/relationships/oleObject" Target="embeddings/oleObject10.bin"/><Relationship Id="rId43" Type="http://schemas.openxmlformats.org/officeDocument/2006/relationships/image" Target="media/image23.emf"/><Relationship Id="rId48" Type="http://schemas.openxmlformats.org/officeDocument/2006/relationships/image" Target="media/image26.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oleObject" Target="embeddings/oleObject11.bin"/><Relationship Id="rId46" Type="http://schemas.openxmlformats.org/officeDocument/2006/relationships/image" Target="media/image25.emf"/><Relationship Id="rId20" Type="http://schemas.openxmlformats.org/officeDocument/2006/relationships/image" Target="media/image8.emf"/><Relationship Id="rId41" Type="http://schemas.openxmlformats.org/officeDocument/2006/relationships/oleObject" Target="embeddings/oleObject12.bin"/><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8.png"/><Relationship Id="rId49" Type="http://schemas.openxmlformats.org/officeDocument/2006/relationships/image" Target="media/image27.emf"/><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5.emf"/><Relationship Id="rId44" Type="http://schemas.openxmlformats.org/officeDocument/2006/relationships/oleObject" Target="embeddings/oleObject13.bin"/><Relationship Id="rId52" Type="http://schemas.openxmlformats.org/officeDocument/2006/relationships/image" Target="media/image2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compte rendu, vous trouverez les réponses aux exercices 1 et 2 du TP1. Chaque réponse est composée de la requête SQL, d’une capture d’écran du résultat et d’une explication de la requête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1BF400-1F4F-4CDB-94C9-A7BEB35A3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24</Pages>
  <Words>1538</Words>
  <Characters>8463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Compte rendu du TP1</vt:lpstr>
    </vt:vector>
  </TitlesOfParts>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TP1</dc:title>
  <dc:subject>SQL OLAP</dc:subject>
  <dc:creator>Mustapha NEZZARI</dc:creator>
  <cp:keywords/>
  <dc:description/>
  <cp:lastModifiedBy>mustapha nezzari</cp:lastModifiedBy>
  <cp:revision>234</cp:revision>
  <cp:lastPrinted>2016-11-13T17:55:00Z</cp:lastPrinted>
  <dcterms:created xsi:type="dcterms:W3CDTF">2016-11-13T13:01:00Z</dcterms:created>
  <dcterms:modified xsi:type="dcterms:W3CDTF">2016-11-19T15:29:00Z</dcterms:modified>
</cp:coreProperties>
</file>